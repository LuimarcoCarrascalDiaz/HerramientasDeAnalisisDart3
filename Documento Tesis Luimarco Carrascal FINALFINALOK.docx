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EB538" w14:textId="2CB706BE" w:rsidR="00351748" w:rsidRPr="001809CB" w:rsidRDefault="00C67D58">
      <w:pPr>
        <w:widowControl w:val="0"/>
        <w:tabs>
          <w:tab w:val="center" w:pos="4394"/>
          <w:tab w:val="left" w:pos="7547"/>
        </w:tabs>
        <w:autoSpaceDE w:val="0"/>
        <w:autoSpaceDN w:val="0"/>
        <w:snapToGrid w:val="0"/>
        <w:spacing w:before="0" w:after="160" w:line="480" w:lineRule="auto"/>
        <w:ind w:firstLine="720"/>
        <w:jc w:val="center"/>
        <w:rPr>
          <w:rFonts w:ascii="Times New Roman" w:eastAsia="Calibri" w:hAnsi="Times New Roman"/>
          <w:b/>
          <w:bCs/>
          <w:sz w:val="24"/>
          <w:szCs w:val="24"/>
          <w:lang w:eastAsia="en-US"/>
        </w:rPr>
        <w:pPrChange w:id="0" w:author="Nicolas Cardozo Alvarez" w:date="2024-12-08T12:45:00Z" w16du:dateUtc="2024-12-08T17:45:00Z">
          <w:pPr>
            <w:widowControl w:val="0"/>
            <w:tabs>
              <w:tab w:val="center" w:pos="4394"/>
              <w:tab w:val="left" w:pos="7547"/>
            </w:tabs>
            <w:autoSpaceDE w:val="0"/>
            <w:autoSpaceDN w:val="0"/>
            <w:snapToGrid w:val="0"/>
            <w:spacing w:before="0" w:after="160" w:line="480" w:lineRule="auto"/>
            <w:ind w:firstLine="720"/>
          </w:pPr>
        </w:pPrChange>
      </w:pPr>
      <w:r w:rsidRPr="001809CB">
        <w:rPr>
          <w:rFonts w:ascii="Times New Roman" w:eastAsia="Calibri" w:hAnsi="Times New Roman"/>
          <w:b/>
          <w:bCs/>
          <w:sz w:val="24"/>
          <w:szCs w:val="24"/>
          <w:lang w:eastAsia="en-US"/>
        </w:rPr>
        <w:t>Herramientas</w:t>
      </w:r>
    </w:p>
    <w:p w14:paraId="091295D9" w14:textId="110D2363" w:rsidR="00C67D58" w:rsidRPr="001809CB" w:rsidRDefault="00C67D58">
      <w:pPr>
        <w:widowControl w:val="0"/>
        <w:autoSpaceDE w:val="0"/>
        <w:autoSpaceDN w:val="0"/>
        <w:snapToGrid w:val="0"/>
        <w:spacing w:before="0" w:after="160" w:line="480" w:lineRule="auto"/>
        <w:ind w:firstLine="720"/>
        <w:jc w:val="center"/>
        <w:rPr>
          <w:rFonts w:ascii="Times New Roman" w:eastAsia="Calibri" w:hAnsi="Times New Roman"/>
          <w:b/>
          <w:bCs/>
          <w:sz w:val="24"/>
          <w:szCs w:val="24"/>
          <w:lang w:eastAsia="en-US"/>
        </w:rPr>
        <w:pPrChange w:id="1" w:author="Nicolas Cardozo Alvarez" w:date="2024-12-08T12:45:00Z" w16du:dateUtc="2024-12-08T17:45:00Z">
          <w:pPr>
            <w:widowControl w:val="0"/>
            <w:autoSpaceDE w:val="0"/>
            <w:autoSpaceDN w:val="0"/>
            <w:snapToGrid w:val="0"/>
            <w:spacing w:before="0" w:after="160" w:line="480" w:lineRule="auto"/>
            <w:ind w:firstLine="720"/>
          </w:pPr>
        </w:pPrChange>
      </w:pPr>
      <w:r w:rsidRPr="001809CB">
        <w:rPr>
          <w:rFonts w:ascii="Times New Roman" w:eastAsia="Calibri" w:hAnsi="Times New Roman"/>
          <w:b/>
          <w:bCs/>
          <w:sz w:val="24"/>
          <w:szCs w:val="24"/>
          <w:lang w:eastAsia="en-US"/>
        </w:rPr>
        <w:t>para el análisis de DART3</w:t>
      </w:r>
    </w:p>
    <w:p w14:paraId="3279A85D" w14:textId="2929FE6F" w:rsidR="00C67D58" w:rsidRPr="00A23A60" w:rsidRDefault="00C67D58">
      <w:pPr>
        <w:pStyle w:val="Ttulo2"/>
        <w:snapToGrid w:val="0"/>
        <w:spacing w:before="0" w:after="160" w:line="480" w:lineRule="auto"/>
        <w:ind w:firstLine="720"/>
        <w:jc w:val="center"/>
        <w:rPr>
          <w:rFonts w:ascii="Times New Roman" w:hAnsi="Times New Roman" w:cs="Times New Roman"/>
          <w:b/>
          <w:bCs/>
          <w:color w:val="auto"/>
          <w:sz w:val="24"/>
          <w:szCs w:val="24"/>
          <w:u w:val="single"/>
          <w:rPrChange w:id="2" w:author="luimarco carrascal diaz" w:date="2024-12-13T00:33:00Z" w16du:dateUtc="2024-12-13T05:33:00Z">
            <w:rPr>
              <w:rFonts w:ascii="Times New Roman" w:hAnsi="Times New Roman" w:cs="Times New Roman"/>
              <w:b/>
              <w:bCs/>
              <w:color w:val="auto"/>
              <w:sz w:val="24"/>
              <w:szCs w:val="24"/>
            </w:rPr>
          </w:rPrChange>
        </w:rPr>
        <w:pPrChange w:id="3" w:author="Nicolas Cardozo Alvarez" w:date="2024-12-08T12:45:00Z" w16du:dateUtc="2024-12-08T17:45:00Z">
          <w:pPr>
            <w:pStyle w:val="Ttulo2"/>
            <w:snapToGrid w:val="0"/>
            <w:spacing w:before="0" w:after="160" w:line="480" w:lineRule="auto"/>
            <w:ind w:firstLine="720"/>
          </w:pPr>
        </w:pPrChange>
      </w:pPr>
    </w:p>
    <w:p w14:paraId="289023DD" w14:textId="77777777" w:rsidR="00351748" w:rsidRPr="001809CB" w:rsidRDefault="00351748">
      <w:pPr>
        <w:snapToGrid w:val="0"/>
        <w:spacing w:before="0" w:after="160" w:line="480" w:lineRule="auto"/>
        <w:ind w:firstLine="720"/>
        <w:jc w:val="center"/>
        <w:rPr>
          <w:rFonts w:ascii="Times New Roman" w:hAnsi="Times New Roman"/>
          <w:b/>
          <w:bCs/>
          <w:sz w:val="24"/>
          <w:szCs w:val="24"/>
        </w:rPr>
        <w:pPrChange w:id="4" w:author="Nicolas Cardozo Alvarez" w:date="2024-12-08T12:45:00Z" w16du:dateUtc="2024-12-08T17:45:00Z">
          <w:pPr>
            <w:snapToGrid w:val="0"/>
            <w:spacing w:before="0" w:after="160" w:line="480" w:lineRule="auto"/>
            <w:ind w:firstLine="720"/>
          </w:pPr>
        </w:pPrChange>
      </w:pPr>
    </w:p>
    <w:p w14:paraId="397F7ED5" w14:textId="2D570BC8" w:rsidR="00C67D58" w:rsidRPr="001809CB" w:rsidRDefault="00C67D58">
      <w:pPr>
        <w:snapToGrid w:val="0"/>
        <w:spacing w:before="0" w:after="160" w:line="480" w:lineRule="auto"/>
        <w:ind w:firstLine="720"/>
        <w:jc w:val="center"/>
        <w:rPr>
          <w:rFonts w:ascii="Times New Roman" w:hAnsi="Times New Roman"/>
          <w:b/>
          <w:bCs/>
          <w:sz w:val="24"/>
          <w:szCs w:val="24"/>
        </w:rPr>
        <w:pPrChange w:id="5" w:author="Nicolas Cardozo Alvarez" w:date="2024-12-08T12:45:00Z" w16du:dateUtc="2024-12-08T17:45:00Z">
          <w:pPr>
            <w:snapToGrid w:val="0"/>
            <w:spacing w:before="0" w:after="160" w:line="480" w:lineRule="auto"/>
            <w:ind w:firstLine="720"/>
          </w:pPr>
        </w:pPrChange>
      </w:pPr>
      <w:bookmarkStart w:id="6" w:name="_Toc168520884"/>
      <w:bookmarkStart w:id="7" w:name="_Toc169876950"/>
      <w:r w:rsidRPr="001809CB">
        <w:rPr>
          <w:rFonts w:ascii="Times New Roman" w:hAnsi="Times New Roman"/>
          <w:b/>
          <w:bCs/>
          <w:sz w:val="24"/>
          <w:szCs w:val="24"/>
        </w:rPr>
        <w:t>Luimarco Daniel Santiago Carrascal Diaz</w:t>
      </w:r>
      <w:bookmarkEnd w:id="6"/>
      <w:bookmarkEnd w:id="7"/>
    </w:p>
    <w:p w14:paraId="2C0A8225" w14:textId="77777777" w:rsidR="00351748" w:rsidRPr="001809CB" w:rsidRDefault="00351748">
      <w:pPr>
        <w:snapToGrid w:val="0"/>
        <w:spacing w:before="0" w:after="160" w:line="480" w:lineRule="auto"/>
        <w:ind w:firstLine="720"/>
        <w:jc w:val="center"/>
        <w:rPr>
          <w:rFonts w:ascii="Times New Roman" w:hAnsi="Times New Roman"/>
          <w:b/>
          <w:bCs/>
          <w:sz w:val="24"/>
          <w:szCs w:val="24"/>
        </w:rPr>
        <w:pPrChange w:id="8" w:author="Nicolas Cardozo Alvarez" w:date="2024-12-08T12:45:00Z" w16du:dateUtc="2024-12-08T17:45:00Z">
          <w:pPr>
            <w:snapToGrid w:val="0"/>
            <w:spacing w:before="0" w:after="160" w:line="480" w:lineRule="auto"/>
            <w:ind w:firstLine="720"/>
          </w:pPr>
        </w:pPrChange>
      </w:pPr>
    </w:p>
    <w:p w14:paraId="6B317E7A" w14:textId="6A7B7B86" w:rsidR="00C67D58" w:rsidRPr="001809CB" w:rsidRDefault="00C67D58">
      <w:pPr>
        <w:snapToGrid w:val="0"/>
        <w:spacing w:before="0" w:after="160" w:line="480" w:lineRule="auto"/>
        <w:ind w:firstLine="720"/>
        <w:jc w:val="center"/>
        <w:rPr>
          <w:rFonts w:ascii="Times New Roman" w:hAnsi="Times New Roman"/>
          <w:b/>
          <w:bCs/>
          <w:sz w:val="24"/>
          <w:szCs w:val="24"/>
        </w:rPr>
        <w:pPrChange w:id="9"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Asesor</w:t>
      </w:r>
    </w:p>
    <w:p w14:paraId="097C7040" w14:textId="77777777" w:rsidR="00DD220C" w:rsidRPr="001809CB" w:rsidRDefault="00C67D58">
      <w:pPr>
        <w:snapToGrid w:val="0"/>
        <w:spacing w:before="0" w:after="160" w:line="480" w:lineRule="auto"/>
        <w:ind w:firstLine="720"/>
        <w:jc w:val="center"/>
        <w:rPr>
          <w:rFonts w:ascii="Times New Roman" w:hAnsi="Times New Roman"/>
          <w:b/>
          <w:bCs/>
          <w:sz w:val="24"/>
          <w:szCs w:val="24"/>
        </w:rPr>
        <w:pPrChange w:id="10"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Nicolas Cardozo Álvarez</w:t>
      </w:r>
    </w:p>
    <w:p w14:paraId="5B9B0334" w14:textId="77777777" w:rsidR="00DD220C" w:rsidRPr="001809CB" w:rsidRDefault="00DD220C">
      <w:pPr>
        <w:snapToGrid w:val="0"/>
        <w:spacing w:before="0" w:after="160" w:line="480" w:lineRule="auto"/>
        <w:ind w:firstLine="720"/>
        <w:jc w:val="center"/>
        <w:rPr>
          <w:rFonts w:ascii="Times New Roman" w:hAnsi="Times New Roman"/>
          <w:b/>
          <w:bCs/>
          <w:sz w:val="24"/>
          <w:szCs w:val="24"/>
        </w:rPr>
        <w:pPrChange w:id="11" w:author="Nicolas Cardozo Alvarez" w:date="2024-12-08T12:45:00Z" w16du:dateUtc="2024-12-08T17:45:00Z">
          <w:pPr>
            <w:snapToGrid w:val="0"/>
            <w:spacing w:before="0" w:after="160" w:line="480" w:lineRule="auto"/>
            <w:ind w:firstLine="720"/>
          </w:pPr>
        </w:pPrChange>
      </w:pPr>
    </w:p>
    <w:p w14:paraId="409E89C1" w14:textId="4EF9AE28" w:rsidR="00C67D58" w:rsidRPr="001809CB" w:rsidRDefault="00C67D58">
      <w:pPr>
        <w:snapToGrid w:val="0"/>
        <w:spacing w:before="0" w:after="160" w:line="480" w:lineRule="auto"/>
        <w:ind w:firstLine="720"/>
        <w:jc w:val="center"/>
        <w:rPr>
          <w:rFonts w:ascii="Times New Roman" w:hAnsi="Times New Roman"/>
          <w:b/>
          <w:bCs/>
          <w:sz w:val="24"/>
          <w:szCs w:val="24"/>
        </w:rPr>
        <w:pPrChange w:id="12"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Facultad de Ingeniería, Departamento de Sistemas y Computación,</w:t>
      </w:r>
    </w:p>
    <w:p w14:paraId="3F717C49" w14:textId="1305463D" w:rsidR="00C67D58" w:rsidRPr="001809CB" w:rsidRDefault="00C67D58">
      <w:pPr>
        <w:snapToGrid w:val="0"/>
        <w:spacing w:before="0" w:after="160" w:line="480" w:lineRule="auto"/>
        <w:ind w:firstLine="720"/>
        <w:jc w:val="center"/>
        <w:rPr>
          <w:rFonts w:ascii="Times New Roman" w:hAnsi="Times New Roman"/>
          <w:b/>
          <w:bCs/>
          <w:sz w:val="24"/>
          <w:szCs w:val="24"/>
          <w:u w:val="single"/>
        </w:rPr>
        <w:pPrChange w:id="13"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UNIVERSIDAD DE LOS ANDES</w:t>
      </w:r>
    </w:p>
    <w:p w14:paraId="7B42CFF2" w14:textId="77777777" w:rsidR="00351748" w:rsidRPr="001809CB" w:rsidRDefault="00351748">
      <w:pPr>
        <w:snapToGrid w:val="0"/>
        <w:spacing w:before="0" w:after="160" w:line="480" w:lineRule="auto"/>
        <w:ind w:firstLine="720"/>
        <w:jc w:val="center"/>
        <w:rPr>
          <w:rFonts w:ascii="Times New Roman" w:hAnsi="Times New Roman"/>
          <w:b/>
          <w:bCs/>
          <w:sz w:val="24"/>
          <w:szCs w:val="24"/>
        </w:rPr>
        <w:pPrChange w:id="14" w:author="Nicolas Cardozo Alvarez" w:date="2024-12-08T12:45:00Z" w16du:dateUtc="2024-12-08T17:45:00Z">
          <w:pPr>
            <w:snapToGrid w:val="0"/>
            <w:spacing w:before="0" w:after="160" w:line="480" w:lineRule="auto"/>
            <w:ind w:firstLine="720"/>
          </w:pPr>
        </w:pPrChange>
      </w:pPr>
    </w:p>
    <w:p w14:paraId="7C425744" w14:textId="77777777" w:rsidR="001A4048" w:rsidRPr="001809CB" w:rsidRDefault="001A4048">
      <w:pPr>
        <w:snapToGrid w:val="0"/>
        <w:spacing w:before="0" w:after="160" w:line="480" w:lineRule="auto"/>
        <w:ind w:firstLine="720"/>
        <w:jc w:val="center"/>
        <w:rPr>
          <w:rFonts w:ascii="Times New Roman" w:hAnsi="Times New Roman"/>
          <w:b/>
          <w:bCs/>
          <w:sz w:val="24"/>
          <w:szCs w:val="24"/>
        </w:rPr>
        <w:pPrChange w:id="15" w:author="Nicolas Cardozo Alvarez" w:date="2024-12-08T12:45:00Z" w16du:dateUtc="2024-12-08T17:45:00Z">
          <w:pPr>
            <w:snapToGrid w:val="0"/>
            <w:spacing w:before="0" w:after="160" w:line="480" w:lineRule="auto"/>
            <w:ind w:firstLine="720"/>
          </w:pPr>
        </w:pPrChange>
      </w:pPr>
    </w:p>
    <w:p w14:paraId="67AE27CA" w14:textId="77777777" w:rsidR="001A4048" w:rsidRPr="001809CB" w:rsidRDefault="001A4048">
      <w:pPr>
        <w:snapToGrid w:val="0"/>
        <w:spacing w:before="0" w:after="160" w:line="480" w:lineRule="auto"/>
        <w:ind w:firstLine="720"/>
        <w:jc w:val="center"/>
        <w:rPr>
          <w:rFonts w:ascii="Times New Roman" w:hAnsi="Times New Roman"/>
          <w:b/>
          <w:bCs/>
          <w:sz w:val="24"/>
          <w:szCs w:val="24"/>
        </w:rPr>
        <w:pPrChange w:id="16"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04 de junio de 2024</w:t>
      </w:r>
    </w:p>
    <w:p w14:paraId="206D6A65" w14:textId="512E1BAB" w:rsidR="00810043" w:rsidRDefault="00C67D58">
      <w:pPr>
        <w:snapToGrid w:val="0"/>
        <w:spacing w:before="0" w:after="160" w:line="480" w:lineRule="auto"/>
        <w:ind w:firstLine="720"/>
        <w:jc w:val="center"/>
        <w:rPr>
          <w:rFonts w:ascii="Times New Roman" w:hAnsi="Times New Roman"/>
          <w:b/>
          <w:bCs/>
          <w:sz w:val="24"/>
          <w:szCs w:val="24"/>
        </w:rPr>
        <w:pPrChange w:id="17" w:author="Nicolas Cardozo Alvarez" w:date="2024-12-08T12:45:00Z" w16du:dateUtc="2024-12-08T17:45:00Z">
          <w:pPr>
            <w:snapToGrid w:val="0"/>
            <w:spacing w:before="0" w:after="160" w:line="480" w:lineRule="auto"/>
            <w:ind w:firstLine="720"/>
          </w:pPr>
        </w:pPrChange>
      </w:pPr>
      <w:r w:rsidRPr="001809CB">
        <w:rPr>
          <w:rFonts w:ascii="Times New Roman" w:hAnsi="Times New Roman"/>
          <w:b/>
          <w:bCs/>
          <w:sz w:val="24"/>
          <w:szCs w:val="24"/>
        </w:rPr>
        <w:t>Bogotá D.C. Colombia</w:t>
      </w:r>
      <w:r w:rsidR="001A4048" w:rsidRPr="001809CB">
        <w:rPr>
          <w:rFonts w:ascii="Times New Roman" w:hAnsi="Times New Roman"/>
          <w:b/>
          <w:bCs/>
          <w:sz w:val="24"/>
          <w:szCs w:val="24"/>
        </w:rPr>
        <w:t>.</w:t>
      </w:r>
    </w:p>
    <w:p w14:paraId="1D468981" w14:textId="77777777" w:rsidR="00BC79FA" w:rsidRDefault="00BC79FA" w:rsidP="00AF28FF">
      <w:pPr>
        <w:snapToGrid w:val="0"/>
        <w:spacing w:before="0" w:after="160" w:line="480" w:lineRule="auto"/>
        <w:ind w:firstLine="720"/>
        <w:rPr>
          <w:rFonts w:ascii="Times New Roman" w:hAnsi="Times New Roman"/>
          <w:b/>
          <w:bCs/>
          <w:sz w:val="24"/>
          <w:szCs w:val="24"/>
        </w:rPr>
      </w:pPr>
    </w:p>
    <w:p w14:paraId="7D95D2B9" w14:textId="77777777" w:rsidR="00BC79FA" w:rsidRPr="001809CB" w:rsidRDefault="00BC79FA" w:rsidP="00AF28FF">
      <w:pPr>
        <w:snapToGrid w:val="0"/>
        <w:spacing w:before="0" w:after="160" w:line="480" w:lineRule="auto"/>
        <w:ind w:firstLine="720"/>
        <w:rPr>
          <w:rFonts w:ascii="Times New Roman" w:hAnsi="Times New Roman"/>
          <w:b/>
          <w:bCs/>
          <w:sz w:val="24"/>
          <w:szCs w:val="24"/>
        </w:rPr>
      </w:pPr>
    </w:p>
    <w:sdt>
      <w:sdtPr>
        <w:rPr>
          <w:rFonts w:ascii="Times New Roman" w:hAnsi="Times New Roman"/>
          <w:color w:val="auto"/>
          <w:sz w:val="24"/>
          <w:szCs w:val="24"/>
          <w:lang w:eastAsia="es-ES"/>
        </w:rPr>
        <w:id w:val="530693655"/>
        <w:docPartObj>
          <w:docPartGallery w:val="Table of Contents"/>
          <w:docPartUnique/>
        </w:docPartObj>
      </w:sdtPr>
      <w:sdtEndPr>
        <w:rPr>
          <w:b/>
          <w:bCs/>
        </w:rPr>
      </w:sdtEndPr>
      <w:sdtContent>
        <w:p w14:paraId="57AF95C4" w14:textId="133FC0B7" w:rsidR="001A4048" w:rsidRPr="001809CB" w:rsidRDefault="001A4048" w:rsidP="00AF28FF">
          <w:pPr>
            <w:pStyle w:val="TtuloTDC"/>
            <w:snapToGrid w:val="0"/>
            <w:spacing w:before="0" w:after="160" w:line="480" w:lineRule="auto"/>
            <w:ind w:firstLine="720"/>
            <w:rPr>
              <w:rFonts w:ascii="Times New Roman" w:hAnsi="Times New Roman"/>
              <w:b/>
              <w:bCs/>
              <w:color w:val="auto"/>
              <w:sz w:val="24"/>
              <w:szCs w:val="24"/>
            </w:rPr>
          </w:pPr>
          <w:r w:rsidRPr="001809CB">
            <w:rPr>
              <w:rFonts w:ascii="Times New Roman" w:hAnsi="Times New Roman"/>
              <w:b/>
              <w:bCs/>
              <w:color w:val="auto"/>
              <w:sz w:val="24"/>
              <w:szCs w:val="24"/>
            </w:rPr>
            <w:t>Tabla de contenido</w:t>
          </w:r>
        </w:p>
        <w:p w14:paraId="60D07170" w14:textId="02534260" w:rsidR="000125DA" w:rsidRDefault="001A4048" w:rsidP="00AF28FF">
          <w:pPr>
            <w:pStyle w:val="TDC2"/>
            <w:tabs>
              <w:tab w:val="right" w:leader="dot" w:pos="9394"/>
            </w:tabs>
            <w:jc w:val="both"/>
            <w:rPr>
              <w:rFonts w:eastAsiaTheme="minorEastAsia" w:cstheme="minorBidi"/>
              <w:b w:val="0"/>
              <w:bCs w:val="0"/>
              <w:noProof/>
              <w:kern w:val="2"/>
              <w:sz w:val="24"/>
              <w:szCs w:val="24"/>
              <w:lang w:eastAsia="es-MX"/>
              <w14:ligatures w14:val="standardContextual"/>
            </w:rPr>
          </w:pPr>
          <w:r w:rsidRPr="001809CB">
            <w:rPr>
              <w:rFonts w:ascii="Times New Roman" w:hAnsi="Times New Roman"/>
              <w:b w:val="0"/>
              <w:bCs w:val="0"/>
              <w:sz w:val="24"/>
              <w:szCs w:val="24"/>
            </w:rPr>
            <w:fldChar w:fldCharType="begin"/>
          </w:r>
          <w:r w:rsidRPr="001809CB">
            <w:rPr>
              <w:rFonts w:ascii="Times New Roman" w:hAnsi="Times New Roman"/>
              <w:sz w:val="24"/>
              <w:szCs w:val="24"/>
            </w:rPr>
            <w:instrText>TOC \o "1-3" \h \z \u</w:instrText>
          </w:r>
          <w:r w:rsidRPr="001809CB">
            <w:rPr>
              <w:rFonts w:ascii="Times New Roman" w:hAnsi="Times New Roman"/>
              <w:b w:val="0"/>
              <w:bCs w:val="0"/>
              <w:sz w:val="24"/>
              <w:szCs w:val="24"/>
            </w:rPr>
            <w:fldChar w:fldCharType="separate"/>
          </w:r>
          <w:hyperlink w:anchor="_Toc170248474" w:history="1">
            <w:r w:rsidR="000125DA" w:rsidRPr="00DF76B5">
              <w:rPr>
                <w:rStyle w:val="Hipervnculo"/>
                <w:rFonts w:ascii="Times New Roman" w:hAnsi="Times New Roman"/>
                <w:noProof/>
              </w:rPr>
              <w:t>Resumen</w:t>
            </w:r>
            <w:r w:rsidR="000125DA">
              <w:rPr>
                <w:noProof/>
                <w:webHidden/>
              </w:rPr>
              <w:tab/>
            </w:r>
            <w:r w:rsidR="000125DA">
              <w:rPr>
                <w:noProof/>
                <w:webHidden/>
              </w:rPr>
              <w:fldChar w:fldCharType="begin"/>
            </w:r>
            <w:r w:rsidR="000125DA">
              <w:rPr>
                <w:noProof/>
                <w:webHidden/>
              </w:rPr>
              <w:instrText xml:space="preserve"> PAGEREF _Toc170248474 \h </w:instrText>
            </w:r>
            <w:r w:rsidR="000125DA">
              <w:rPr>
                <w:noProof/>
                <w:webHidden/>
              </w:rPr>
            </w:r>
            <w:r w:rsidR="000125DA">
              <w:rPr>
                <w:noProof/>
                <w:webHidden/>
              </w:rPr>
              <w:fldChar w:fldCharType="separate"/>
            </w:r>
            <w:r w:rsidR="000125DA">
              <w:rPr>
                <w:noProof/>
                <w:webHidden/>
              </w:rPr>
              <w:t>3</w:t>
            </w:r>
            <w:r w:rsidR="000125DA">
              <w:rPr>
                <w:noProof/>
                <w:webHidden/>
              </w:rPr>
              <w:fldChar w:fldCharType="end"/>
            </w:r>
          </w:hyperlink>
        </w:p>
        <w:p w14:paraId="379CB6DF" w14:textId="37811E9D"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75" w:history="1">
            <w:r w:rsidRPr="00DF76B5">
              <w:rPr>
                <w:rStyle w:val="Hipervnculo"/>
                <w:rFonts w:ascii="Times New Roman" w:hAnsi="Times New Roman"/>
                <w:noProof/>
              </w:rPr>
              <w:t>1.</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_Toc170248475 \h </w:instrText>
            </w:r>
            <w:r>
              <w:rPr>
                <w:noProof/>
                <w:webHidden/>
              </w:rPr>
            </w:r>
            <w:r>
              <w:rPr>
                <w:noProof/>
                <w:webHidden/>
              </w:rPr>
              <w:fldChar w:fldCharType="separate"/>
            </w:r>
            <w:r>
              <w:rPr>
                <w:noProof/>
                <w:webHidden/>
              </w:rPr>
              <w:t>4</w:t>
            </w:r>
            <w:r>
              <w:rPr>
                <w:noProof/>
                <w:webHidden/>
              </w:rPr>
              <w:fldChar w:fldCharType="end"/>
            </w:r>
          </w:hyperlink>
        </w:p>
        <w:p w14:paraId="1220530B" w14:textId="724ABF8A" w:rsidR="000125DA" w:rsidRDefault="000125DA" w:rsidP="00AF28FF">
          <w:pPr>
            <w:pStyle w:val="TDC2"/>
            <w:tabs>
              <w:tab w:val="left" w:pos="1000"/>
              <w:tab w:val="right" w:leader="dot" w:pos="9394"/>
            </w:tabs>
            <w:jc w:val="both"/>
            <w:rPr>
              <w:rFonts w:eastAsiaTheme="minorEastAsia" w:cstheme="minorBidi"/>
              <w:b w:val="0"/>
              <w:bCs w:val="0"/>
              <w:noProof/>
              <w:kern w:val="2"/>
              <w:sz w:val="24"/>
              <w:szCs w:val="24"/>
              <w:lang w:eastAsia="es-MX"/>
              <w14:ligatures w14:val="standardContextual"/>
            </w:rPr>
          </w:pPr>
          <w:hyperlink w:anchor="_Toc170248476" w:history="1">
            <w:r w:rsidRPr="00DF76B5">
              <w:rPr>
                <w:rStyle w:val="Hipervnculo"/>
                <w:rFonts w:ascii="Arial" w:hAnsi="Arial" w:cs="Arial"/>
                <w:noProof/>
              </w:rPr>
              <w:t>1.1.</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Descripción del Problema</w:t>
            </w:r>
            <w:r>
              <w:rPr>
                <w:noProof/>
                <w:webHidden/>
              </w:rPr>
              <w:tab/>
            </w:r>
            <w:r>
              <w:rPr>
                <w:noProof/>
                <w:webHidden/>
              </w:rPr>
              <w:fldChar w:fldCharType="begin"/>
            </w:r>
            <w:r>
              <w:rPr>
                <w:noProof/>
                <w:webHidden/>
              </w:rPr>
              <w:instrText xml:space="preserve"> PAGEREF _Toc170248476 \h </w:instrText>
            </w:r>
            <w:r>
              <w:rPr>
                <w:noProof/>
                <w:webHidden/>
              </w:rPr>
            </w:r>
            <w:r>
              <w:rPr>
                <w:noProof/>
                <w:webHidden/>
              </w:rPr>
              <w:fldChar w:fldCharType="separate"/>
            </w:r>
            <w:r>
              <w:rPr>
                <w:noProof/>
                <w:webHidden/>
              </w:rPr>
              <w:t>4</w:t>
            </w:r>
            <w:r>
              <w:rPr>
                <w:noProof/>
                <w:webHidden/>
              </w:rPr>
              <w:fldChar w:fldCharType="end"/>
            </w:r>
          </w:hyperlink>
        </w:p>
        <w:p w14:paraId="7D1E9227" w14:textId="7ABC2F9E" w:rsidR="000125DA" w:rsidRDefault="000125DA" w:rsidP="00AF28FF">
          <w:pPr>
            <w:pStyle w:val="TDC2"/>
            <w:tabs>
              <w:tab w:val="left" w:pos="1000"/>
              <w:tab w:val="right" w:leader="dot" w:pos="9394"/>
            </w:tabs>
            <w:jc w:val="both"/>
            <w:rPr>
              <w:rFonts w:eastAsiaTheme="minorEastAsia" w:cstheme="minorBidi"/>
              <w:b w:val="0"/>
              <w:bCs w:val="0"/>
              <w:noProof/>
              <w:kern w:val="2"/>
              <w:sz w:val="24"/>
              <w:szCs w:val="24"/>
              <w:lang w:eastAsia="es-MX"/>
              <w14:ligatures w14:val="standardContextual"/>
            </w:rPr>
          </w:pPr>
          <w:hyperlink w:anchor="_Toc170248477" w:history="1">
            <w:r w:rsidRPr="00DF76B5">
              <w:rPr>
                <w:rStyle w:val="Hipervnculo"/>
                <w:rFonts w:ascii="Arial" w:hAnsi="Arial" w:cs="Arial"/>
                <w:noProof/>
              </w:rPr>
              <w:t>1.2.</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Descripción de los Componentes del Analizador</w:t>
            </w:r>
            <w:r>
              <w:rPr>
                <w:noProof/>
                <w:webHidden/>
              </w:rPr>
              <w:tab/>
            </w:r>
            <w:r>
              <w:rPr>
                <w:noProof/>
                <w:webHidden/>
              </w:rPr>
              <w:fldChar w:fldCharType="begin"/>
            </w:r>
            <w:r>
              <w:rPr>
                <w:noProof/>
                <w:webHidden/>
              </w:rPr>
              <w:instrText xml:space="preserve"> PAGEREF _Toc170248477 \h </w:instrText>
            </w:r>
            <w:r>
              <w:rPr>
                <w:noProof/>
                <w:webHidden/>
              </w:rPr>
            </w:r>
            <w:r>
              <w:rPr>
                <w:noProof/>
                <w:webHidden/>
              </w:rPr>
              <w:fldChar w:fldCharType="separate"/>
            </w:r>
            <w:r>
              <w:rPr>
                <w:noProof/>
                <w:webHidden/>
              </w:rPr>
              <w:t>4</w:t>
            </w:r>
            <w:r>
              <w:rPr>
                <w:noProof/>
                <w:webHidden/>
              </w:rPr>
              <w:fldChar w:fldCharType="end"/>
            </w:r>
          </w:hyperlink>
        </w:p>
        <w:p w14:paraId="18D9D51C" w14:textId="267D3BC7"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78" w:history="1">
            <w:r w:rsidRPr="00DF76B5">
              <w:rPr>
                <w:rStyle w:val="Hipervnculo"/>
                <w:rFonts w:ascii="Times New Roman" w:hAnsi="Times New Roman"/>
                <w:noProof/>
              </w:rPr>
              <w:t>2.</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Antecedentes</w:t>
            </w:r>
            <w:r>
              <w:rPr>
                <w:noProof/>
                <w:webHidden/>
              </w:rPr>
              <w:tab/>
            </w:r>
            <w:r>
              <w:rPr>
                <w:noProof/>
                <w:webHidden/>
              </w:rPr>
              <w:fldChar w:fldCharType="begin"/>
            </w:r>
            <w:r>
              <w:rPr>
                <w:noProof/>
                <w:webHidden/>
              </w:rPr>
              <w:instrText xml:space="preserve"> PAGEREF _Toc170248478 \h </w:instrText>
            </w:r>
            <w:r>
              <w:rPr>
                <w:noProof/>
                <w:webHidden/>
              </w:rPr>
            </w:r>
            <w:r>
              <w:rPr>
                <w:noProof/>
                <w:webHidden/>
              </w:rPr>
              <w:fldChar w:fldCharType="separate"/>
            </w:r>
            <w:r>
              <w:rPr>
                <w:noProof/>
                <w:webHidden/>
              </w:rPr>
              <w:t>7</w:t>
            </w:r>
            <w:r>
              <w:rPr>
                <w:noProof/>
                <w:webHidden/>
              </w:rPr>
              <w:fldChar w:fldCharType="end"/>
            </w:r>
          </w:hyperlink>
        </w:p>
        <w:p w14:paraId="77D15F12" w14:textId="512B1C28"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79" w:history="1">
            <w:r w:rsidRPr="00DF76B5">
              <w:rPr>
                <w:rStyle w:val="Hipervnculo"/>
                <w:rFonts w:ascii="Times New Roman" w:hAnsi="Times New Roman"/>
                <w:noProof/>
              </w:rPr>
              <w:t>3.</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Identificación del problema y de su importancia</w:t>
            </w:r>
            <w:r>
              <w:rPr>
                <w:noProof/>
                <w:webHidden/>
              </w:rPr>
              <w:tab/>
            </w:r>
            <w:r>
              <w:rPr>
                <w:noProof/>
                <w:webHidden/>
              </w:rPr>
              <w:fldChar w:fldCharType="begin"/>
            </w:r>
            <w:r>
              <w:rPr>
                <w:noProof/>
                <w:webHidden/>
              </w:rPr>
              <w:instrText xml:space="preserve"> PAGEREF _Toc170248479 \h </w:instrText>
            </w:r>
            <w:r>
              <w:rPr>
                <w:noProof/>
                <w:webHidden/>
              </w:rPr>
            </w:r>
            <w:r>
              <w:rPr>
                <w:noProof/>
                <w:webHidden/>
              </w:rPr>
              <w:fldChar w:fldCharType="separate"/>
            </w:r>
            <w:r>
              <w:rPr>
                <w:noProof/>
                <w:webHidden/>
              </w:rPr>
              <w:t>7</w:t>
            </w:r>
            <w:r>
              <w:rPr>
                <w:noProof/>
                <w:webHidden/>
              </w:rPr>
              <w:fldChar w:fldCharType="end"/>
            </w:r>
          </w:hyperlink>
        </w:p>
        <w:p w14:paraId="363935D1" w14:textId="187BC14B"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80" w:history="1">
            <w:r w:rsidRPr="00DF76B5">
              <w:rPr>
                <w:rStyle w:val="Hipervnculo"/>
                <w:rFonts w:ascii="Times New Roman" w:hAnsi="Times New Roman"/>
                <w:noProof/>
              </w:rPr>
              <w:t>4.</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Implementación de la actualización de la gramática de DART</w:t>
            </w:r>
            <w:r>
              <w:rPr>
                <w:noProof/>
                <w:webHidden/>
              </w:rPr>
              <w:tab/>
            </w:r>
            <w:r>
              <w:rPr>
                <w:noProof/>
                <w:webHidden/>
              </w:rPr>
              <w:fldChar w:fldCharType="begin"/>
            </w:r>
            <w:r>
              <w:rPr>
                <w:noProof/>
                <w:webHidden/>
              </w:rPr>
              <w:instrText xml:space="preserve"> PAGEREF _Toc170248480 \h </w:instrText>
            </w:r>
            <w:r>
              <w:rPr>
                <w:noProof/>
                <w:webHidden/>
              </w:rPr>
            </w:r>
            <w:r>
              <w:rPr>
                <w:noProof/>
                <w:webHidden/>
              </w:rPr>
              <w:fldChar w:fldCharType="separate"/>
            </w:r>
            <w:r>
              <w:rPr>
                <w:noProof/>
                <w:webHidden/>
              </w:rPr>
              <w:t>9</w:t>
            </w:r>
            <w:r>
              <w:rPr>
                <w:noProof/>
                <w:webHidden/>
              </w:rPr>
              <w:fldChar w:fldCharType="end"/>
            </w:r>
          </w:hyperlink>
        </w:p>
        <w:p w14:paraId="4BD26B91" w14:textId="1C0CA125" w:rsidR="000125DA" w:rsidRDefault="000125DA" w:rsidP="00AF28FF">
          <w:pPr>
            <w:pStyle w:val="TDC2"/>
            <w:tabs>
              <w:tab w:val="left" w:pos="800"/>
              <w:tab w:val="right" w:leader="dot" w:pos="9394"/>
            </w:tabs>
            <w:jc w:val="both"/>
            <w:rPr>
              <w:rFonts w:eastAsiaTheme="minorEastAsia" w:cstheme="minorBidi"/>
              <w:b w:val="0"/>
              <w:bCs w:val="0"/>
              <w:noProof/>
              <w:kern w:val="2"/>
              <w:sz w:val="24"/>
              <w:szCs w:val="24"/>
              <w:lang w:eastAsia="es-MX"/>
              <w14:ligatures w14:val="standardContextual"/>
            </w:rPr>
          </w:pPr>
          <w:hyperlink w:anchor="_Toc170248481" w:history="1">
            <w:r w:rsidRPr="00DF76B5">
              <w:rPr>
                <w:rStyle w:val="Hipervnculo"/>
                <w:rFonts w:ascii="Times New Roman" w:hAnsi="Times New Roman"/>
                <w:noProof/>
              </w:rPr>
              <w:t>4.1.</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Recolección de Información</w:t>
            </w:r>
            <w:r>
              <w:rPr>
                <w:noProof/>
                <w:webHidden/>
              </w:rPr>
              <w:tab/>
            </w:r>
            <w:r>
              <w:rPr>
                <w:noProof/>
                <w:webHidden/>
              </w:rPr>
              <w:fldChar w:fldCharType="begin"/>
            </w:r>
            <w:r>
              <w:rPr>
                <w:noProof/>
                <w:webHidden/>
              </w:rPr>
              <w:instrText xml:space="preserve"> PAGEREF _Toc170248481 \h </w:instrText>
            </w:r>
            <w:r>
              <w:rPr>
                <w:noProof/>
                <w:webHidden/>
              </w:rPr>
            </w:r>
            <w:r>
              <w:rPr>
                <w:noProof/>
                <w:webHidden/>
              </w:rPr>
              <w:fldChar w:fldCharType="separate"/>
            </w:r>
            <w:r>
              <w:rPr>
                <w:noProof/>
                <w:webHidden/>
              </w:rPr>
              <w:t>9</w:t>
            </w:r>
            <w:r>
              <w:rPr>
                <w:noProof/>
                <w:webHidden/>
              </w:rPr>
              <w:fldChar w:fldCharType="end"/>
            </w:r>
          </w:hyperlink>
        </w:p>
        <w:p w14:paraId="62756EF1" w14:textId="5F89DF6E" w:rsidR="000125DA" w:rsidRDefault="000125DA" w:rsidP="00AF28FF">
          <w:pPr>
            <w:pStyle w:val="TDC2"/>
            <w:tabs>
              <w:tab w:val="left" w:pos="800"/>
              <w:tab w:val="right" w:leader="dot" w:pos="9394"/>
            </w:tabs>
            <w:jc w:val="both"/>
            <w:rPr>
              <w:rFonts w:eastAsiaTheme="minorEastAsia" w:cstheme="minorBidi"/>
              <w:b w:val="0"/>
              <w:bCs w:val="0"/>
              <w:noProof/>
              <w:kern w:val="2"/>
              <w:sz w:val="24"/>
              <w:szCs w:val="24"/>
              <w:lang w:eastAsia="es-MX"/>
              <w14:ligatures w14:val="standardContextual"/>
            </w:rPr>
          </w:pPr>
          <w:hyperlink w:anchor="_Toc170248482" w:history="1">
            <w:r w:rsidRPr="00DF76B5">
              <w:rPr>
                <w:rStyle w:val="Hipervnculo"/>
                <w:rFonts w:ascii="Times New Roman" w:hAnsi="Times New Roman"/>
                <w:noProof/>
              </w:rPr>
              <w:t>4.2.</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Alternativas de diseño</w:t>
            </w:r>
            <w:r>
              <w:rPr>
                <w:noProof/>
                <w:webHidden/>
              </w:rPr>
              <w:tab/>
            </w:r>
            <w:r>
              <w:rPr>
                <w:noProof/>
                <w:webHidden/>
              </w:rPr>
              <w:fldChar w:fldCharType="begin"/>
            </w:r>
            <w:r>
              <w:rPr>
                <w:noProof/>
                <w:webHidden/>
              </w:rPr>
              <w:instrText xml:space="preserve"> PAGEREF _Toc170248482 \h </w:instrText>
            </w:r>
            <w:r>
              <w:rPr>
                <w:noProof/>
                <w:webHidden/>
              </w:rPr>
            </w:r>
            <w:r>
              <w:rPr>
                <w:noProof/>
                <w:webHidden/>
              </w:rPr>
              <w:fldChar w:fldCharType="separate"/>
            </w:r>
            <w:r>
              <w:rPr>
                <w:noProof/>
                <w:webHidden/>
              </w:rPr>
              <w:t>10</w:t>
            </w:r>
            <w:r>
              <w:rPr>
                <w:noProof/>
                <w:webHidden/>
              </w:rPr>
              <w:fldChar w:fldCharType="end"/>
            </w:r>
          </w:hyperlink>
        </w:p>
        <w:p w14:paraId="4E2E0883" w14:textId="17CF91F5" w:rsidR="000125DA" w:rsidRDefault="000125DA" w:rsidP="00AF28FF">
          <w:pPr>
            <w:pStyle w:val="TDC3"/>
            <w:tabs>
              <w:tab w:val="right" w:leader="dot" w:pos="9394"/>
            </w:tabs>
            <w:jc w:val="both"/>
            <w:rPr>
              <w:rFonts w:eastAsiaTheme="minorEastAsia" w:cstheme="minorBidi"/>
              <w:noProof/>
              <w:kern w:val="2"/>
              <w:sz w:val="24"/>
              <w:szCs w:val="24"/>
              <w:lang w:eastAsia="es-MX"/>
              <w14:ligatures w14:val="standardContextual"/>
            </w:rPr>
          </w:pPr>
          <w:r>
            <w:fldChar w:fldCharType="begin"/>
          </w:r>
          <w:r>
            <w:instrText>HYPERLINK \l "_Toc170248483"</w:instrText>
          </w:r>
          <w:r>
            <w:fldChar w:fldCharType="separate"/>
          </w:r>
          <w:r w:rsidRPr="00DF76B5">
            <w:rPr>
              <w:rStyle w:val="Hipervnculo"/>
              <w:rFonts w:ascii="Times New Roman" w:hAnsi="Times New Roman"/>
              <w:b/>
              <w:bCs/>
              <w:noProof/>
            </w:rPr>
            <w:t xml:space="preserve">4.2.1. Diseño Basado en ANTLR </w:t>
          </w:r>
          <w:del w:id="18" w:author="luimarco carrascal diaz" w:date="2024-12-13T00:33:00Z" w16du:dateUtc="2024-12-13T05:33:00Z">
            <w:r w:rsidRPr="00DF76B5" w:rsidDel="00A23A60">
              <w:rPr>
                <w:rStyle w:val="Hipervnculo"/>
                <w:rFonts w:ascii="Times New Roman" w:hAnsi="Times New Roman"/>
                <w:b/>
                <w:bCs/>
                <w:noProof/>
              </w:rPr>
              <w:delText>*****</w:delText>
            </w:r>
          </w:del>
          <w:r>
            <w:rPr>
              <w:noProof/>
              <w:webHidden/>
            </w:rPr>
            <w:tab/>
          </w:r>
          <w:r>
            <w:rPr>
              <w:noProof/>
              <w:webHidden/>
            </w:rPr>
            <w:fldChar w:fldCharType="begin"/>
          </w:r>
          <w:r>
            <w:rPr>
              <w:noProof/>
              <w:webHidden/>
            </w:rPr>
            <w:instrText xml:space="preserve"> PAGEREF _Toc170248483 \h </w:instrText>
          </w:r>
          <w:r>
            <w:rPr>
              <w:noProof/>
              <w:webHidden/>
            </w:rPr>
          </w:r>
          <w:r>
            <w:rPr>
              <w:noProof/>
              <w:webHidden/>
            </w:rPr>
            <w:fldChar w:fldCharType="separate"/>
          </w:r>
          <w:r>
            <w:rPr>
              <w:noProof/>
              <w:webHidden/>
            </w:rPr>
            <w:t>10</w:t>
          </w:r>
          <w:r>
            <w:rPr>
              <w:noProof/>
              <w:webHidden/>
            </w:rPr>
            <w:fldChar w:fldCharType="end"/>
          </w:r>
          <w:r>
            <w:rPr>
              <w:noProof/>
            </w:rPr>
            <w:fldChar w:fldCharType="end"/>
          </w:r>
        </w:p>
        <w:p w14:paraId="5709782F" w14:textId="4EAA5218" w:rsidR="000125DA" w:rsidRDefault="000125DA" w:rsidP="00AF28FF">
          <w:pPr>
            <w:pStyle w:val="TDC3"/>
            <w:tabs>
              <w:tab w:val="right" w:leader="dot" w:pos="9394"/>
            </w:tabs>
            <w:jc w:val="both"/>
            <w:rPr>
              <w:rFonts w:eastAsiaTheme="minorEastAsia" w:cstheme="minorBidi"/>
              <w:noProof/>
              <w:kern w:val="2"/>
              <w:sz w:val="24"/>
              <w:szCs w:val="24"/>
              <w:lang w:eastAsia="es-MX"/>
              <w14:ligatures w14:val="standardContextual"/>
            </w:rPr>
          </w:pPr>
          <w:r>
            <w:fldChar w:fldCharType="begin"/>
          </w:r>
          <w:r>
            <w:instrText>HYPERLINK \l "_Toc170248484"</w:instrText>
          </w:r>
          <w:r>
            <w:fldChar w:fldCharType="separate"/>
          </w:r>
          <w:r w:rsidRPr="00DF76B5">
            <w:rPr>
              <w:rStyle w:val="Hipervnculo"/>
              <w:rFonts w:ascii="Times New Roman" w:hAnsi="Times New Roman"/>
              <w:b/>
              <w:bCs/>
              <w:noProof/>
            </w:rPr>
            <w:t xml:space="preserve">4.2.2. Diseño Basado en JavaCC </w:t>
          </w:r>
          <w:del w:id="19" w:author="luimarco carrascal diaz" w:date="2024-12-13T00:33:00Z" w16du:dateUtc="2024-12-13T05:33:00Z">
            <w:r w:rsidRPr="00DF76B5" w:rsidDel="00A23A60">
              <w:rPr>
                <w:rStyle w:val="Hipervnculo"/>
                <w:rFonts w:ascii="Times New Roman" w:hAnsi="Times New Roman"/>
                <w:b/>
                <w:bCs/>
                <w:noProof/>
              </w:rPr>
              <w:delText>******</w:delText>
            </w:r>
          </w:del>
          <w:r>
            <w:rPr>
              <w:noProof/>
              <w:webHidden/>
            </w:rPr>
            <w:tab/>
          </w:r>
          <w:r>
            <w:rPr>
              <w:noProof/>
              <w:webHidden/>
            </w:rPr>
            <w:fldChar w:fldCharType="begin"/>
          </w:r>
          <w:r>
            <w:rPr>
              <w:noProof/>
              <w:webHidden/>
            </w:rPr>
            <w:instrText xml:space="preserve"> PAGEREF _Toc170248484 \h </w:instrText>
          </w:r>
          <w:r>
            <w:rPr>
              <w:noProof/>
              <w:webHidden/>
            </w:rPr>
          </w:r>
          <w:r>
            <w:rPr>
              <w:noProof/>
              <w:webHidden/>
            </w:rPr>
            <w:fldChar w:fldCharType="separate"/>
          </w:r>
          <w:r>
            <w:rPr>
              <w:noProof/>
              <w:webHidden/>
            </w:rPr>
            <w:t>11</w:t>
          </w:r>
          <w:r>
            <w:rPr>
              <w:noProof/>
              <w:webHidden/>
            </w:rPr>
            <w:fldChar w:fldCharType="end"/>
          </w:r>
          <w:r>
            <w:rPr>
              <w:noProof/>
            </w:rPr>
            <w:fldChar w:fldCharType="end"/>
          </w:r>
        </w:p>
        <w:p w14:paraId="215480D0" w14:textId="58F1DD0D" w:rsidR="000125DA" w:rsidRDefault="000125DA" w:rsidP="00AF28FF">
          <w:pPr>
            <w:pStyle w:val="TDC3"/>
            <w:tabs>
              <w:tab w:val="right" w:leader="dot" w:pos="9394"/>
            </w:tabs>
            <w:jc w:val="both"/>
            <w:rPr>
              <w:rFonts w:eastAsiaTheme="minorEastAsia" w:cstheme="minorBidi"/>
              <w:noProof/>
              <w:kern w:val="2"/>
              <w:sz w:val="24"/>
              <w:szCs w:val="24"/>
              <w:lang w:eastAsia="es-MX"/>
              <w14:ligatures w14:val="standardContextual"/>
            </w:rPr>
          </w:pPr>
          <w:r>
            <w:fldChar w:fldCharType="begin"/>
          </w:r>
          <w:r>
            <w:instrText>HYPERLINK \l "_Toc170248485"</w:instrText>
          </w:r>
          <w:r>
            <w:fldChar w:fldCharType="separate"/>
          </w:r>
          <w:r w:rsidRPr="00DF76B5">
            <w:rPr>
              <w:rStyle w:val="Hipervnculo"/>
              <w:rFonts w:ascii="Times New Roman" w:hAnsi="Times New Roman"/>
              <w:b/>
              <w:bCs/>
              <w:noProof/>
            </w:rPr>
            <w:t xml:space="preserve">4.2.3. Diseño Basado en PEG.js </w:t>
          </w:r>
          <w:del w:id="20" w:author="luimarco carrascal diaz" w:date="2024-12-13T00:33:00Z" w16du:dateUtc="2024-12-13T05:33:00Z">
            <w:r w:rsidRPr="00DF76B5" w:rsidDel="00A23A60">
              <w:rPr>
                <w:rStyle w:val="Hipervnculo"/>
                <w:rFonts w:ascii="Times New Roman" w:hAnsi="Times New Roman"/>
                <w:b/>
                <w:bCs/>
                <w:noProof/>
              </w:rPr>
              <w:delText>*******</w:delText>
            </w:r>
          </w:del>
          <w:r>
            <w:rPr>
              <w:noProof/>
              <w:webHidden/>
            </w:rPr>
            <w:tab/>
          </w:r>
          <w:r>
            <w:rPr>
              <w:noProof/>
              <w:webHidden/>
            </w:rPr>
            <w:fldChar w:fldCharType="begin"/>
          </w:r>
          <w:r>
            <w:rPr>
              <w:noProof/>
              <w:webHidden/>
            </w:rPr>
            <w:instrText xml:space="preserve"> PAGEREF _Toc170248485 \h </w:instrText>
          </w:r>
          <w:r>
            <w:rPr>
              <w:noProof/>
              <w:webHidden/>
            </w:rPr>
          </w:r>
          <w:r>
            <w:rPr>
              <w:noProof/>
              <w:webHidden/>
            </w:rPr>
            <w:fldChar w:fldCharType="separate"/>
          </w:r>
          <w:r>
            <w:rPr>
              <w:noProof/>
              <w:webHidden/>
            </w:rPr>
            <w:t>12</w:t>
          </w:r>
          <w:r>
            <w:rPr>
              <w:noProof/>
              <w:webHidden/>
            </w:rPr>
            <w:fldChar w:fldCharType="end"/>
          </w:r>
          <w:r>
            <w:rPr>
              <w:noProof/>
            </w:rPr>
            <w:fldChar w:fldCharType="end"/>
          </w:r>
        </w:p>
        <w:p w14:paraId="41DE67F4" w14:textId="7808326E" w:rsidR="000125DA" w:rsidRDefault="000125DA" w:rsidP="00AF28FF">
          <w:pPr>
            <w:pStyle w:val="TDC2"/>
            <w:tabs>
              <w:tab w:val="left" w:pos="800"/>
              <w:tab w:val="right" w:leader="dot" w:pos="9394"/>
            </w:tabs>
            <w:jc w:val="both"/>
            <w:rPr>
              <w:rFonts w:eastAsiaTheme="minorEastAsia" w:cstheme="minorBidi"/>
              <w:b w:val="0"/>
              <w:bCs w:val="0"/>
              <w:noProof/>
              <w:kern w:val="2"/>
              <w:sz w:val="24"/>
              <w:szCs w:val="24"/>
              <w:lang w:eastAsia="es-MX"/>
              <w14:ligatures w14:val="standardContextual"/>
            </w:rPr>
          </w:pPr>
          <w:hyperlink w:anchor="_Toc170248486" w:history="1">
            <w:r w:rsidRPr="00DF76B5">
              <w:rPr>
                <w:rStyle w:val="Hipervnculo"/>
                <w:rFonts w:ascii="Times New Roman" w:hAnsi="Times New Roman"/>
                <w:noProof/>
              </w:rPr>
              <w:t>4.3.</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Implementación</w:t>
            </w:r>
            <w:r>
              <w:rPr>
                <w:noProof/>
                <w:webHidden/>
              </w:rPr>
              <w:tab/>
            </w:r>
            <w:r>
              <w:rPr>
                <w:noProof/>
                <w:webHidden/>
              </w:rPr>
              <w:fldChar w:fldCharType="begin"/>
            </w:r>
            <w:r>
              <w:rPr>
                <w:noProof/>
                <w:webHidden/>
              </w:rPr>
              <w:instrText xml:space="preserve"> PAGEREF _Toc170248486 \h </w:instrText>
            </w:r>
            <w:r>
              <w:rPr>
                <w:noProof/>
                <w:webHidden/>
              </w:rPr>
            </w:r>
            <w:r>
              <w:rPr>
                <w:noProof/>
                <w:webHidden/>
              </w:rPr>
              <w:fldChar w:fldCharType="separate"/>
            </w:r>
            <w:r>
              <w:rPr>
                <w:noProof/>
                <w:webHidden/>
              </w:rPr>
              <w:t>13</w:t>
            </w:r>
            <w:r>
              <w:rPr>
                <w:noProof/>
                <w:webHidden/>
              </w:rPr>
              <w:fldChar w:fldCharType="end"/>
            </w:r>
          </w:hyperlink>
        </w:p>
        <w:p w14:paraId="0C46E4EB" w14:textId="4DCD7629" w:rsidR="000125DA" w:rsidRDefault="000125DA" w:rsidP="00AF28FF">
          <w:pPr>
            <w:pStyle w:val="TDC2"/>
            <w:tabs>
              <w:tab w:val="left" w:pos="800"/>
              <w:tab w:val="right" w:leader="dot" w:pos="9394"/>
            </w:tabs>
            <w:jc w:val="both"/>
            <w:rPr>
              <w:rFonts w:eastAsiaTheme="minorEastAsia" w:cstheme="minorBidi"/>
              <w:b w:val="0"/>
              <w:bCs w:val="0"/>
              <w:noProof/>
              <w:kern w:val="2"/>
              <w:sz w:val="24"/>
              <w:szCs w:val="24"/>
              <w:lang w:eastAsia="es-MX"/>
              <w14:ligatures w14:val="standardContextual"/>
            </w:rPr>
          </w:pPr>
          <w:hyperlink w:anchor="_Toc170248487" w:history="1">
            <w:r w:rsidRPr="00DF76B5">
              <w:rPr>
                <w:rStyle w:val="Hipervnculo"/>
                <w:rFonts w:ascii="Times New Roman" w:hAnsi="Times New Roman"/>
                <w:noProof/>
              </w:rPr>
              <w:t>4.4.</w:t>
            </w:r>
            <w:r>
              <w:rPr>
                <w:rFonts w:eastAsiaTheme="minorEastAsia" w:cstheme="minorBidi"/>
                <w:b w:val="0"/>
                <w:bCs w:val="0"/>
                <w:noProof/>
                <w:kern w:val="2"/>
                <w:sz w:val="24"/>
                <w:szCs w:val="24"/>
                <w:lang w:eastAsia="es-MX"/>
                <w14:ligatures w14:val="standardContextual"/>
              </w:rPr>
              <w:tab/>
            </w:r>
            <w:r w:rsidRPr="00DF76B5">
              <w:rPr>
                <w:rStyle w:val="Hipervnculo"/>
                <w:rFonts w:ascii="Times New Roman" w:hAnsi="Times New Roman"/>
                <w:noProof/>
              </w:rPr>
              <w:t>Diseño e Implementación de la Gramática</w:t>
            </w:r>
            <w:r>
              <w:rPr>
                <w:noProof/>
                <w:webHidden/>
              </w:rPr>
              <w:tab/>
            </w:r>
            <w:r>
              <w:rPr>
                <w:noProof/>
                <w:webHidden/>
              </w:rPr>
              <w:fldChar w:fldCharType="begin"/>
            </w:r>
            <w:r>
              <w:rPr>
                <w:noProof/>
                <w:webHidden/>
              </w:rPr>
              <w:instrText xml:space="preserve"> PAGEREF _Toc170248487 \h </w:instrText>
            </w:r>
            <w:r>
              <w:rPr>
                <w:noProof/>
                <w:webHidden/>
              </w:rPr>
            </w:r>
            <w:r>
              <w:rPr>
                <w:noProof/>
                <w:webHidden/>
              </w:rPr>
              <w:fldChar w:fldCharType="separate"/>
            </w:r>
            <w:r>
              <w:rPr>
                <w:noProof/>
                <w:webHidden/>
              </w:rPr>
              <w:t>14</w:t>
            </w:r>
            <w:r>
              <w:rPr>
                <w:noProof/>
                <w:webHidden/>
              </w:rPr>
              <w:fldChar w:fldCharType="end"/>
            </w:r>
          </w:hyperlink>
        </w:p>
        <w:p w14:paraId="16C8C6B8" w14:textId="4AC5D70B"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88" w:history="1">
            <w:r w:rsidRPr="00DF76B5">
              <w:rPr>
                <w:rStyle w:val="Hipervnculo"/>
                <w:rFonts w:ascii="Times New Roman" w:hAnsi="Times New Roman"/>
                <w:noProof/>
              </w:rPr>
              <w:t>5.</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Validación</w:t>
            </w:r>
            <w:r>
              <w:rPr>
                <w:noProof/>
                <w:webHidden/>
              </w:rPr>
              <w:tab/>
            </w:r>
            <w:r>
              <w:rPr>
                <w:noProof/>
                <w:webHidden/>
              </w:rPr>
              <w:fldChar w:fldCharType="begin"/>
            </w:r>
            <w:r>
              <w:rPr>
                <w:noProof/>
                <w:webHidden/>
              </w:rPr>
              <w:instrText xml:space="preserve"> PAGEREF _Toc170248488 \h </w:instrText>
            </w:r>
            <w:r>
              <w:rPr>
                <w:noProof/>
                <w:webHidden/>
              </w:rPr>
            </w:r>
            <w:r>
              <w:rPr>
                <w:noProof/>
                <w:webHidden/>
              </w:rPr>
              <w:fldChar w:fldCharType="separate"/>
            </w:r>
            <w:r>
              <w:rPr>
                <w:noProof/>
                <w:webHidden/>
              </w:rPr>
              <w:t>15</w:t>
            </w:r>
            <w:r>
              <w:rPr>
                <w:noProof/>
                <w:webHidden/>
              </w:rPr>
              <w:fldChar w:fldCharType="end"/>
            </w:r>
          </w:hyperlink>
        </w:p>
        <w:p w14:paraId="2F7C2EED" w14:textId="1FC4B0AB"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89" w:history="1">
            <w:r w:rsidRPr="00DF76B5">
              <w:rPr>
                <w:rStyle w:val="Hipervnculo"/>
                <w:rFonts w:ascii="Times New Roman" w:hAnsi="Times New Roman"/>
                <w:noProof/>
                <w:lang w:eastAsia="es-CO"/>
              </w:rPr>
              <w:t>6.</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_Toc170248489 \h </w:instrText>
            </w:r>
            <w:r>
              <w:rPr>
                <w:noProof/>
                <w:webHidden/>
              </w:rPr>
            </w:r>
            <w:r>
              <w:rPr>
                <w:noProof/>
                <w:webHidden/>
              </w:rPr>
              <w:fldChar w:fldCharType="separate"/>
            </w:r>
            <w:r>
              <w:rPr>
                <w:noProof/>
                <w:webHidden/>
              </w:rPr>
              <w:t>19</w:t>
            </w:r>
            <w:r>
              <w:rPr>
                <w:noProof/>
                <w:webHidden/>
              </w:rPr>
              <w:fldChar w:fldCharType="end"/>
            </w:r>
          </w:hyperlink>
        </w:p>
        <w:p w14:paraId="4A2108C6" w14:textId="26E45ACA"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90" w:history="1">
            <w:r w:rsidRPr="00DF76B5">
              <w:rPr>
                <w:rStyle w:val="Hipervnculo"/>
                <w:rFonts w:ascii="Times New Roman" w:hAnsi="Times New Roman"/>
                <w:noProof/>
              </w:rPr>
              <w:t>7.</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_Toc170248490 \h </w:instrText>
            </w:r>
            <w:r>
              <w:rPr>
                <w:noProof/>
                <w:webHidden/>
              </w:rPr>
            </w:r>
            <w:r>
              <w:rPr>
                <w:noProof/>
                <w:webHidden/>
              </w:rPr>
              <w:fldChar w:fldCharType="separate"/>
            </w:r>
            <w:r>
              <w:rPr>
                <w:noProof/>
                <w:webHidden/>
              </w:rPr>
              <w:t>42</w:t>
            </w:r>
            <w:r>
              <w:rPr>
                <w:noProof/>
                <w:webHidden/>
              </w:rPr>
              <w:fldChar w:fldCharType="end"/>
            </w:r>
          </w:hyperlink>
        </w:p>
        <w:p w14:paraId="705A6320" w14:textId="6D5CDF7C"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91" w:history="1">
            <w:r w:rsidRPr="00DF76B5">
              <w:rPr>
                <w:rStyle w:val="Hipervnculo"/>
                <w:rFonts w:ascii="Times New Roman" w:hAnsi="Times New Roman"/>
                <w:noProof/>
              </w:rPr>
              <w:t>8.</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_Toc170248491 \h </w:instrText>
            </w:r>
            <w:r>
              <w:rPr>
                <w:noProof/>
                <w:webHidden/>
              </w:rPr>
            </w:r>
            <w:r>
              <w:rPr>
                <w:noProof/>
                <w:webHidden/>
              </w:rPr>
              <w:fldChar w:fldCharType="separate"/>
            </w:r>
            <w:r>
              <w:rPr>
                <w:noProof/>
                <w:webHidden/>
              </w:rPr>
              <w:t>43</w:t>
            </w:r>
            <w:r>
              <w:rPr>
                <w:noProof/>
                <w:webHidden/>
              </w:rPr>
              <w:fldChar w:fldCharType="end"/>
            </w:r>
          </w:hyperlink>
        </w:p>
        <w:p w14:paraId="5699C29A" w14:textId="2998F13D" w:rsidR="000125DA" w:rsidRDefault="000125DA" w:rsidP="00AF28FF">
          <w:pPr>
            <w:pStyle w:val="TDC1"/>
            <w:tabs>
              <w:tab w:val="left" w:pos="600"/>
              <w:tab w:val="right" w:leader="dot" w:pos="9394"/>
            </w:tabs>
            <w:jc w:val="both"/>
            <w:rPr>
              <w:rFonts w:eastAsiaTheme="minorEastAsia" w:cstheme="minorBidi"/>
              <w:b w:val="0"/>
              <w:bCs w:val="0"/>
              <w:i w:val="0"/>
              <w:iCs w:val="0"/>
              <w:noProof/>
              <w:kern w:val="2"/>
              <w:lang w:eastAsia="es-MX"/>
              <w14:ligatures w14:val="standardContextual"/>
            </w:rPr>
          </w:pPr>
          <w:hyperlink w:anchor="_Toc170248492" w:history="1">
            <w:r w:rsidRPr="00DF76B5">
              <w:rPr>
                <w:rStyle w:val="Hipervnculo"/>
                <w:rFonts w:ascii="Times New Roman" w:hAnsi="Times New Roman"/>
                <w:noProof/>
              </w:rPr>
              <w:t>9.</w:t>
            </w:r>
            <w:r>
              <w:rPr>
                <w:rFonts w:eastAsiaTheme="minorEastAsia" w:cstheme="minorBidi"/>
                <w:b w:val="0"/>
                <w:bCs w:val="0"/>
                <w:i w:val="0"/>
                <w:iCs w:val="0"/>
                <w:noProof/>
                <w:kern w:val="2"/>
                <w:lang w:eastAsia="es-MX"/>
                <w14:ligatures w14:val="standardContextual"/>
              </w:rPr>
              <w:tab/>
            </w:r>
            <w:r w:rsidRPr="00DF76B5">
              <w:rPr>
                <w:rStyle w:val="Hipervnculo"/>
                <w:rFonts w:ascii="Times New Roman" w:hAnsi="Times New Roman"/>
                <w:noProof/>
              </w:rPr>
              <w:t>Trabajo futuro</w:t>
            </w:r>
            <w:r>
              <w:rPr>
                <w:noProof/>
                <w:webHidden/>
              </w:rPr>
              <w:tab/>
            </w:r>
            <w:r>
              <w:rPr>
                <w:noProof/>
                <w:webHidden/>
              </w:rPr>
              <w:fldChar w:fldCharType="begin"/>
            </w:r>
            <w:r>
              <w:rPr>
                <w:noProof/>
                <w:webHidden/>
              </w:rPr>
              <w:instrText xml:space="preserve"> PAGEREF _Toc170248492 \h </w:instrText>
            </w:r>
            <w:r>
              <w:rPr>
                <w:noProof/>
                <w:webHidden/>
              </w:rPr>
            </w:r>
            <w:r>
              <w:rPr>
                <w:noProof/>
                <w:webHidden/>
              </w:rPr>
              <w:fldChar w:fldCharType="separate"/>
            </w:r>
            <w:r>
              <w:rPr>
                <w:noProof/>
                <w:webHidden/>
              </w:rPr>
              <w:t>44</w:t>
            </w:r>
            <w:r>
              <w:rPr>
                <w:noProof/>
                <w:webHidden/>
              </w:rPr>
              <w:fldChar w:fldCharType="end"/>
            </w:r>
          </w:hyperlink>
        </w:p>
        <w:p w14:paraId="63CB7113" w14:textId="01B80615" w:rsidR="000125DA" w:rsidRDefault="000125DA" w:rsidP="00AF28FF">
          <w:pPr>
            <w:pStyle w:val="TDC1"/>
            <w:tabs>
              <w:tab w:val="right" w:leader="dot" w:pos="9394"/>
            </w:tabs>
            <w:jc w:val="both"/>
            <w:rPr>
              <w:rFonts w:eastAsiaTheme="minorEastAsia" w:cstheme="minorBidi"/>
              <w:b w:val="0"/>
              <w:bCs w:val="0"/>
              <w:i w:val="0"/>
              <w:iCs w:val="0"/>
              <w:noProof/>
              <w:kern w:val="2"/>
              <w:lang w:eastAsia="es-MX"/>
              <w14:ligatures w14:val="standardContextual"/>
            </w:rPr>
          </w:pPr>
          <w:hyperlink w:anchor="_Toc170248493" w:history="1">
            <w:r w:rsidRPr="00DF76B5">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_Toc170248493 \h </w:instrText>
            </w:r>
            <w:r>
              <w:rPr>
                <w:noProof/>
                <w:webHidden/>
              </w:rPr>
            </w:r>
            <w:r>
              <w:rPr>
                <w:noProof/>
                <w:webHidden/>
              </w:rPr>
              <w:fldChar w:fldCharType="separate"/>
            </w:r>
            <w:r>
              <w:rPr>
                <w:noProof/>
                <w:webHidden/>
              </w:rPr>
              <w:t>45</w:t>
            </w:r>
            <w:r>
              <w:rPr>
                <w:noProof/>
                <w:webHidden/>
              </w:rPr>
              <w:fldChar w:fldCharType="end"/>
            </w:r>
          </w:hyperlink>
        </w:p>
        <w:p w14:paraId="0EBDCBA9" w14:textId="19CED91D" w:rsidR="000125DA" w:rsidRDefault="000125DA" w:rsidP="00AF28FF">
          <w:pPr>
            <w:pStyle w:val="TDC1"/>
            <w:tabs>
              <w:tab w:val="right" w:leader="dot" w:pos="9394"/>
            </w:tabs>
            <w:jc w:val="both"/>
            <w:rPr>
              <w:rFonts w:eastAsiaTheme="minorEastAsia" w:cstheme="minorBidi"/>
              <w:b w:val="0"/>
              <w:bCs w:val="0"/>
              <w:i w:val="0"/>
              <w:iCs w:val="0"/>
              <w:noProof/>
              <w:kern w:val="2"/>
              <w:lang w:eastAsia="es-MX"/>
              <w14:ligatures w14:val="standardContextual"/>
            </w:rPr>
          </w:pPr>
          <w:hyperlink w:anchor="_Toc170248494" w:history="1">
            <w:r w:rsidRPr="00DF76B5">
              <w:rPr>
                <w:rStyle w:val="Hipervnculo"/>
                <w:rFonts w:ascii="Times New Roman" w:hAnsi="Times New Roman"/>
                <w:noProof/>
              </w:rPr>
              <w:t>Apéndices</w:t>
            </w:r>
            <w:r>
              <w:rPr>
                <w:noProof/>
                <w:webHidden/>
              </w:rPr>
              <w:tab/>
            </w:r>
            <w:r>
              <w:rPr>
                <w:noProof/>
                <w:webHidden/>
              </w:rPr>
              <w:fldChar w:fldCharType="begin"/>
            </w:r>
            <w:r>
              <w:rPr>
                <w:noProof/>
                <w:webHidden/>
              </w:rPr>
              <w:instrText xml:space="preserve"> PAGEREF _Toc170248494 \h </w:instrText>
            </w:r>
            <w:r>
              <w:rPr>
                <w:noProof/>
                <w:webHidden/>
              </w:rPr>
            </w:r>
            <w:r>
              <w:rPr>
                <w:noProof/>
                <w:webHidden/>
              </w:rPr>
              <w:fldChar w:fldCharType="separate"/>
            </w:r>
            <w:r>
              <w:rPr>
                <w:noProof/>
                <w:webHidden/>
              </w:rPr>
              <w:t>45</w:t>
            </w:r>
            <w:r>
              <w:rPr>
                <w:noProof/>
                <w:webHidden/>
              </w:rPr>
              <w:fldChar w:fldCharType="end"/>
            </w:r>
          </w:hyperlink>
        </w:p>
        <w:p w14:paraId="06115BB2" w14:textId="223AB922" w:rsidR="001A4048" w:rsidRPr="001809CB" w:rsidRDefault="001A4048"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fldChar w:fldCharType="end"/>
          </w:r>
        </w:p>
      </w:sdtContent>
    </w:sdt>
    <w:p w14:paraId="608E0CED" w14:textId="77777777" w:rsidR="00BC79FA" w:rsidRDefault="00BC79FA" w:rsidP="00AF28FF">
      <w:pPr>
        <w:snapToGrid w:val="0"/>
        <w:spacing w:before="0" w:after="160" w:line="480" w:lineRule="auto"/>
        <w:rPr>
          <w:rFonts w:ascii="Times New Roman" w:hAnsi="Times New Roman"/>
          <w:b/>
          <w:bCs/>
          <w:sz w:val="24"/>
          <w:szCs w:val="24"/>
        </w:rPr>
        <w:sectPr w:rsidR="00BC79FA" w:rsidSect="001809CB">
          <w:footerReference w:type="default" r:id="rId11"/>
          <w:pgSz w:w="12240" w:h="15840"/>
          <w:pgMar w:top="1418" w:right="1418" w:bottom="1418" w:left="1418" w:header="709" w:footer="709" w:gutter="0"/>
          <w:cols w:space="708"/>
          <w:docGrid w:linePitch="360"/>
        </w:sectPr>
      </w:pPr>
    </w:p>
    <w:p w14:paraId="62E00DCF" w14:textId="77777777" w:rsidR="00C67D58" w:rsidRPr="001809CB" w:rsidRDefault="00C67D58" w:rsidP="00AF28FF">
      <w:pPr>
        <w:pStyle w:val="Ttulo2"/>
        <w:snapToGrid w:val="0"/>
        <w:spacing w:before="0" w:after="160" w:line="480" w:lineRule="auto"/>
        <w:ind w:firstLine="720"/>
        <w:rPr>
          <w:rFonts w:ascii="Times New Roman" w:hAnsi="Times New Roman" w:cs="Times New Roman"/>
          <w:b/>
          <w:bCs/>
          <w:color w:val="auto"/>
          <w:sz w:val="24"/>
          <w:szCs w:val="24"/>
        </w:rPr>
      </w:pPr>
      <w:bookmarkStart w:id="23" w:name="_Toc169876951"/>
      <w:bookmarkStart w:id="24" w:name="_Toc170248474"/>
      <w:r w:rsidRPr="001809CB">
        <w:rPr>
          <w:rFonts w:ascii="Times New Roman" w:hAnsi="Times New Roman" w:cs="Times New Roman"/>
          <w:b/>
          <w:bCs/>
          <w:color w:val="auto"/>
          <w:sz w:val="24"/>
          <w:szCs w:val="24"/>
        </w:rPr>
        <w:lastRenderedPageBreak/>
        <w:t>Resumen</w:t>
      </w:r>
      <w:bookmarkEnd w:id="23"/>
      <w:bookmarkEnd w:id="24"/>
    </w:p>
    <w:p w14:paraId="262F9261" w14:textId="60297A50"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La actualización de la semántica de DART de la especificación 2.0 a la versión 3.03 representa un paso significativo hacia la modernización y optimización del lenguaje. Las mejoras en la consistencia, rendimiento y manejo de programación asíncrona, junto con nuevas características de seguridad y funcionalidad</w:t>
      </w:r>
      <w:r w:rsidR="00AF28FF">
        <w:rPr>
          <w:rFonts w:ascii="Times New Roman" w:hAnsi="Times New Roman"/>
          <w:sz w:val="24"/>
          <w:szCs w:val="24"/>
        </w:rPr>
        <w:t>.</w:t>
      </w:r>
      <w:r w:rsidRPr="001809CB">
        <w:rPr>
          <w:rFonts w:ascii="Times New Roman" w:hAnsi="Times New Roman"/>
          <w:sz w:val="24"/>
          <w:szCs w:val="24"/>
        </w:rPr>
        <w:t xml:space="preserve"> </w:t>
      </w:r>
      <w:r w:rsidR="00AF28FF">
        <w:rPr>
          <w:rFonts w:ascii="Times New Roman" w:hAnsi="Times New Roman"/>
          <w:sz w:val="24"/>
          <w:szCs w:val="24"/>
        </w:rPr>
        <w:t xml:space="preserve">Estas modificaciones </w:t>
      </w:r>
      <w:r w:rsidRPr="001809CB">
        <w:rPr>
          <w:rFonts w:ascii="Times New Roman" w:hAnsi="Times New Roman"/>
          <w:sz w:val="24"/>
          <w:szCs w:val="24"/>
        </w:rPr>
        <w:t>posicionan a DART como una opción para el desarrollo de aplicaciones modernas. La compatibilidad hacia atrás y las herramientas de migración aseguran una transición suave, permitiendo a los desarrolladores aprovechar las nuevas capacidades sin interrupciones significativas.</w:t>
      </w:r>
    </w:p>
    <w:p w14:paraId="07ED6296" w14:textId="17EE0782"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Sin embargo, esta actualización presenta un problema: aunque existe la nueva especificación, todavía no se han desarrollado las herramientas necesarias para analizar programas que sigan esta nueva especificación.</w:t>
      </w:r>
    </w:p>
    <w:p w14:paraId="114574A5" w14:textId="1028031D" w:rsidR="00C67D58" w:rsidRPr="001809CB" w:rsidRDefault="00AF28FF" w:rsidP="00AF28FF">
      <w:pPr>
        <w:snapToGrid w:val="0"/>
        <w:spacing w:before="0" w:after="160" w:line="480" w:lineRule="auto"/>
        <w:ind w:firstLine="720"/>
        <w:rPr>
          <w:rFonts w:ascii="Times New Roman" w:hAnsi="Times New Roman"/>
          <w:sz w:val="24"/>
          <w:szCs w:val="24"/>
        </w:rPr>
      </w:pPr>
      <w:commentRangeStart w:id="25"/>
      <w:commentRangeEnd w:id="25"/>
      <w:r>
        <w:rPr>
          <w:rStyle w:val="Refdecomentario"/>
        </w:rPr>
        <w:commentReference w:id="25"/>
      </w:r>
      <w:r w:rsidR="004A2E58" w:rsidRPr="001809CB">
        <w:rPr>
          <w:rFonts w:ascii="Times New Roman" w:hAnsi="Times New Roman"/>
          <w:sz w:val="24"/>
          <w:szCs w:val="24"/>
        </w:rPr>
        <w:t xml:space="preserve">Los resultados obtenidos en </w:t>
      </w:r>
      <w:r>
        <w:rPr>
          <w:rFonts w:ascii="Times New Roman" w:hAnsi="Times New Roman"/>
          <w:sz w:val="24"/>
          <w:szCs w:val="24"/>
        </w:rPr>
        <w:t>este proyecto</w:t>
      </w:r>
      <w:r w:rsidR="004A2E58" w:rsidRPr="001809CB">
        <w:rPr>
          <w:rFonts w:ascii="Times New Roman" w:hAnsi="Times New Roman"/>
          <w:sz w:val="24"/>
          <w:szCs w:val="24"/>
        </w:rPr>
        <w:t xml:space="preserve"> se centran en la actualización de la gramática al documentar los cambios en la misma, agregando nuevas reglas al programa DART3. </w:t>
      </w:r>
      <w:r>
        <w:rPr>
          <w:rFonts w:ascii="Times New Roman" w:hAnsi="Times New Roman"/>
          <w:sz w:val="24"/>
          <w:szCs w:val="24"/>
          <w:lang w:val="el-GR"/>
        </w:rPr>
        <w:t>Ε</w:t>
      </w:r>
      <w:r>
        <w:rPr>
          <w:rFonts w:ascii="Times New Roman" w:hAnsi="Times New Roman"/>
          <w:sz w:val="24"/>
          <w:szCs w:val="24"/>
          <w:lang w:val="en-US"/>
        </w:rPr>
        <w:t>sta</w:t>
      </w:r>
      <w:r w:rsidR="004A2E58" w:rsidRPr="001809CB">
        <w:rPr>
          <w:rFonts w:ascii="Times New Roman" w:hAnsi="Times New Roman"/>
          <w:sz w:val="24"/>
          <w:szCs w:val="24"/>
        </w:rPr>
        <w:t xml:space="preserve"> tesis aborda la necesidad de desarrollar herramientas que permitan analizar programas conforme a la nueva especificación.</w:t>
      </w:r>
    </w:p>
    <w:p w14:paraId="6AAF68E1" w14:textId="77777777" w:rsidR="00681ADB" w:rsidRPr="001809CB" w:rsidRDefault="00681ADB" w:rsidP="00AF28FF">
      <w:pPr>
        <w:snapToGrid w:val="0"/>
        <w:spacing w:before="0" w:after="160" w:line="480" w:lineRule="auto"/>
        <w:ind w:firstLine="720"/>
        <w:rPr>
          <w:rFonts w:ascii="Times New Roman" w:hAnsi="Times New Roman"/>
          <w:sz w:val="24"/>
          <w:szCs w:val="24"/>
        </w:rPr>
      </w:pPr>
    </w:p>
    <w:p w14:paraId="71C1CE95" w14:textId="77777777" w:rsidR="00681ADB" w:rsidRPr="001809CB" w:rsidRDefault="00681ADB" w:rsidP="00AF28FF">
      <w:pPr>
        <w:snapToGrid w:val="0"/>
        <w:spacing w:before="0" w:after="160" w:line="480" w:lineRule="auto"/>
        <w:ind w:firstLine="720"/>
        <w:rPr>
          <w:rFonts w:ascii="Times New Roman" w:hAnsi="Times New Roman"/>
          <w:sz w:val="24"/>
          <w:szCs w:val="24"/>
        </w:rPr>
      </w:pPr>
    </w:p>
    <w:p w14:paraId="4C7D12BE" w14:textId="770DDB45" w:rsidR="00C67D58" w:rsidRPr="001809CB" w:rsidRDefault="00C67D58"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26" w:name="_Toc168520886"/>
      <w:bookmarkStart w:id="27" w:name="_Toc169876952"/>
      <w:bookmarkStart w:id="28" w:name="_Toc170248475"/>
      <w:r w:rsidRPr="001809CB">
        <w:rPr>
          <w:rFonts w:ascii="Times New Roman" w:hAnsi="Times New Roman" w:cs="Times New Roman"/>
          <w:b/>
          <w:bCs/>
          <w:color w:val="auto"/>
          <w:sz w:val="24"/>
          <w:szCs w:val="24"/>
        </w:rPr>
        <w:t>Introducci</w:t>
      </w:r>
      <w:r w:rsidR="00351748" w:rsidRPr="001809CB">
        <w:rPr>
          <w:rFonts w:ascii="Times New Roman" w:hAnsi="Times New Roman" w:cs="Times New Roman"/>
          <w:b/>
          <w:bCs/>
          <w:color w:val="auto"/>
          <w:sz w:val="24"/>
          <w:szCs w:val="24"/>
        </w:rPr>
        <w:t>ó</w:t>
      </w:r>
      <w:r w:rsidRPr="001809CB">
        <w:rPr>
          <w:rFonts w:ascii="Times New Roman" w:hAnsi="Times New Roman" w:cs="Times New Roman"/>
          <w:b/>
          <w:bCs/>
          <w:color w:val="auto"/>
          <w:sz w:val="24"/>
          <w:szCs w:val="24"/>
        </w:rPr>
        <w:t>n</w:t>
      </w:r>
      <w:bookmarkEnd w:id="26"/>
      <w:bookmarkEnd w:id="27"/>
      <w:bookmarkEnd w:id="28"/>
    </w:p>
    <w:p w14:paraId="6DE382F4" w14:textId="7BBF4B38" w:rsidR="00F75E5B" w:rsidRPr="001809CB" w:rsidRDefault="005D0BA0"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Actualmente el análisis de programas usando DART se enfoca en la segunda versión de su gramática, pero los programas actuales se escriben bajo la especificación 3.0 de lenguaje, perdiendo </w:t>
      </w:r>
      <w:r w:rsidRPr="001809CB">
        <w:rPr>
          <w:rFonts w:ascii="Times New Roman" w:hAnsi="Times New Roman"/>
          <w:sz w:val="24"/>
          <w:szCs w:val="24"/>
        </w:rPr>
        <w:lastRenderedPageBreak/>
        <w:t>la posibilidad de analizar las nuevas funcionalidades del lenguaje, puesto que no existen herramientas de análisis para la nueva especificación.</w:t>
      </w:r>
    </w:p>
    <w:p w14:paraId="568A208B" w14:textId="41586E0C" w:rsidR="005D0BA0" w:rsidRPr="001809CB" w:rsidRDefault="005D0BA0" w:rsidP="00AF28FF">
      <w:pPr>
        <w:pStyle w:val="Ttulo2"/>
        <w:numPr>
          <w:ilvl w:val="1"/>
          <w:numId w:val="18"/>
        </w:numPr>
        <w:snapToGrid w:val="0"/>
        <w:spacing w:before="0" w:after="160" w:line="480" w:lineRule="auto"/>
        <w:ind w:left="0" w:firstLine="720"/>
        <w:rPr>
          <w:rFonts w:ascii="Times New Roman" w:hAnsi="Times New Roman" w:cs="Times New Roman"/>
          <w:b/>
          <w:bCs/>
          <w:color w:val="auto"/>
          <w:sz w:val="24"/>
          <w:szCs w:val="24"/>
        </w:rPr>
      </w:pPr>
      <w:bookmarkStart w:id="29" w:name="_Toc170248476"/>
      <w:r w:rsidRPr="001809CB">
        <w:rPr>
          <w:rFonts w:ascii="Times New Roman" w:hAnsi="Times New Roman" w:cs="Times New Roman"/>
          <w:b/>
          <w:bCs/>
          <w:color w:val="auto"/>
          <w:sz w:val="24"/>
          <w:szCs w:val="24"/>
        </w:rPr>
        <w:t>Descripción del Problema</w:t>
      </w:r>
      <w:bookmarkEnd w:id="29"/>
    </w:p>
    <w:p w14:paraId="2E79AD7C" w14:textId="77777777" w:rsidR="001B34E6" w:rsidRPr="001809CB" w:rsidRDefault="001B34E6" w:rsidP="00AF28FF">
      <w:pPr>
        <w:pStyle w:val="NormalWeb"/>
        <w:snapToGrid w:val="0"/>
        <w:spacing w:before="0" w:beforeAutospacing="0" w:after="160" w:afterAutospacing="0" w:line="480" w:lineRule="auto"/>
        <w:ind w:firstLine="720"/>
        <w:jc w:val="both"/>
      </w:pPr>
      <w:r w:rsidRPr="001809CB">
        <w:t>El objetivo de este trabajo es actualizar las herramientas de análisis de programas para parsear programas siguiendo la nueva especificación del lenguaje, DART 3. Actualmente, el análisis de programas usando DART se enfoca en la segunda versión de su gramática, pero los programas actuales se escriben bajo la especificación 3.0 del lenguaje. Esto implica la pérdida de la posibilidad de analizar las nuevas funcionalidades del lenguaje, ya que no existen herramientas de análisis para la nueva especificación.</w:t>
      </w:r>
    </w:p>
    <w:p w14:paraId="266FA61F" w14:textId="04AF42FE" w:rsidR="00F75E5B" w:rsidRPr="001809CB" w:rsidRDefault="001B34E6" w:rsidP="00AF28FF">
      <w:pPr>
        <w:pStyle w:val="NormalWeb"/>
        <w:snapToGrid w:val="0"/>
        <w:spacing w:before="0" w:beforeAutospacing="0" w:after="160" w:afterAutospacing="0" w:line="480" w:lineRule="auto"/>
        <w:ind w:firstLine="720"/>
        <w:jc w:val="both"/>
      </w:pPr>
      <w:r w:rsidRPr="001809CB">
        <w:t>Para realizar el proceso de actualización de la gramática, se revisaron las especificaciones de DART 3 y DART 2, identificando los cambios a las reglas existentes y las reglas agregadas dentro de la nueva especificación. El resultado de este proceso está en la documentación de los cambios y la generación de una gramática de DART 3 en ANTLR.</w:t>
      </w:r>
    </w:p>
    <w:p w14:paraId="7544E63A" w14:textId="63FC46A7" w:rsidR="00C67D58" w:rsidRPr="001809CB" w:rsidRDefault="005D0BA0" w:rsidP="00AF28FF">
      <w:pPr>
        <w:pStyle w:val="Ttulo2"/>
        <w:numPr>
          <w:ilvl w:val="1"/>
          <w:numId w:val="18"/>
        </w:numPr>
        <w:snapToGrid w:val="0"/>
        <w:spacing w:before="0" w:after="160" w:line="480" w:lineRule="auto"/>
        <w:ind w:left="0" w:firstLine="720"/>
        <w:rPr>
          <w:rFonts w:ascii="Times New Roman" w:hAnsi="Times New Roman" w:cs="Times New Roman"/>
          <w:b/>
          <w:bCs/>
          <w:color w:val="auto"/>
          <w:sz w:val="24"/>
          <w:szCs w:val="24"/>
        </w:rPr>
      </w:pPr>
      <w:bookmarkStart w:id="30" w:name="_Toc170248477"/>
      <w:r w:rsidRPr="001809CB">
        <w:rPr>
          <w:rFonts w:ascii="Times New Roman" w:hAnsi="Times New Roman" w:cs="Times New Roman"/>
          <w:b/>
          <w:bCs/>
          <w:color w:val="auto"/>
          <w:sz w:val="24"/>
          <w:szCs w:val="24"/>
        </w:rPr>
        <w:t>Descripción de los Componentes del Analizador</w:t>
      </w:r>
      <w:bookmarkEnd w:id="30"/>
    </w:p>
    <w:p w14:paraId="1DB59B3E" w14:textId="3FBB6385" w:rsidR="000B72CC" w:rsidRPr="001809CB" w:rsidDel="000B72CC" w:rsidRDefault="00366F59" w:rsidP="000B72CC">
      <w:pPr>
        <w:pStyle w:val="NormalWeb"/>
        <w:snapToGrid w:val="0"/>
        <w:spacing w:before="0" w:beforeAutospacing="0" w:after="160" w:afterAutospacing="0" w:line="480" w:lineRule="auto"/>
        <w:ind w:firstLine="720"/>
        <w:jc w:val="both"/>
        <w:rPr>
          <w:del w:id="31" w:author="Nicolas Cardozo Alvarez" w:date="2024-12-08T12:55:00Z" w16du:dateUtc="2024-12-08T17:55:00Z"/>
        </w:rPr>
      </w:pPr>
      <w:r w:rsidRPr="001809CB">
        <w:t xml:space="preserve">Las mejoras en consistencia, rendimiento y manejo de programación asíncrona, junto con nuevas características de seguridad y funcionalidad, posicionan a DART como una opción para el desarrollo de aplicaciones modernas. </w:t>
      </w:r>
      <w:r w:rsidR="000B72CC" w:rsidRPr="001809CB">
        <w:t>DART 3 no solo optimiza y fortalece el lenguaje, sino que también mejora la experiencia de desarrollo, haciendo que sea más robusto y adecuado para enfrentar los desafíos actuales y futuros en el desarrollo de software. Es crucial que se desarrollen y actualicen herramientas de análisis para que los desarrolladores puedan aprovechar al máximo estas mejoras sin enfrentar obstáculos en la evaluación y depuración de sus programas.</w:t>
      </w:r>
      <w:ins w:id="32" w:author="Nicolas Cardozo Alvarez" w:date="2024-12-08T12:56:00Z" w16du:dateUtc="2024-12-08T17:56:00Z">
        <w:r w:rsidR="000B72CC">
          <w:t xml:space="preserve"> </w:t>
        </w:r>
      </w:ins>
    </w:p>
    <w:p w14:paraId="27CA4C1F" w14:textId="5B114C53" w:rsidR="00366F59" w:rsidRPr="001809CB" w:rsidRDefault="00366F59" w:rsidP="000B72CC">
      <w:pPr>
        <w:pStyle w:val="NormalWeb"/>
        <w:snapToGrid w:val="0"/>
        <w:spacing w:before="0" w:beforeAutospacing="0" w:after="160" w:afterAutospacing="0" w:line="480" w:lineRule="auto"/>
        <w:ind w:firstLine="720"/>
        <w:jc w:val="both"/>
      </w:pPr>
      <w:r w:rsidRPr="001809CB">
        <w:lastRenderedPageBreak/>
        <w:t>No obstante, la falta de herramientas de análisis actualizadas puede dificultar la adopción plena de estas mejoras. La compatibilidad hacia atrás y las herramientas de migración aseguran una transición suave, permitiendo a los desarrolladores aprovechar las nuevas capacidades sin interrupciones significativas. Sin embargo, sin herramientas adecuadas para la nueva especificación, el proceso de análisis y depuración</w:t>
      </w:r>
      <w:r w:rsidR="000B72CC">
        <w:t xml:space="preserve"> de los programas de DART</w:t>
      </w:r>
      <w:r w:rsidRPr="001809CB">
        <w:t xml:space="preserve"> puede ser complejo.</w:t>
      </w:r>
    </w:p>
    <w:p w14:paraId="5E7CBBD9" w14:textId="71F9E066" w:rsidR="00C67D58" w:rsidRPr="001809CB" w:rsidDel="009D04A5" w:rsidRDefault="009D04A5" w:rsidP="00AF28FF">
      <w:pPr>
        <w:snapToGrid w:val="0"/>
        <w:spacing w:before="0" w:after="160" w:line="480" w:lineRule="auto"/>
        <w:ind w:firstLine="720"/>
        <w:rPr>
          <w:del w:id="33" w:author="Nicolas Cardozo Alvarez" w:date="2024-12-08T13:14:00Z" w16du:dateUtc="2024-12-08T18:14:00Z"/>
          <w:rFonts w:ascii="Times New Roman" w:hAnsi="Times New Roman"/>
          <w:sz w:val="24"/>
          <w:szCs w:val="24"/>
        </w:rPr>
      </w:pPr>
      <w:r>
        <w:rPr>
          <w:rFonts w:ascii="Times New Roman" w:hAnsi="Times New Roman"/>
          <w:sz w:val="24"/>
          <w:szCs w:val="24"/>
        </w:rPr>
        <w:t>El análisis de los programas se divide entre el análisis léxico dividido entre el LEXER y el PARSER</w:t>
      </w:r>
      <w:ins w:id="34" w:author="Nicolas Cardozo Alvarez" w:date="2024-12-08T13:07:00Z" w16du:dateUtc="2024-12-08T18:07:00Z">
        <w:r>
          <w:rPr>
            <w:rFonts w:ascii="Times New Roman" w:hAnsi="Times New Roman"/>
            <w:sz w:val="24"/>
            <w:szCs w:val="24"/>
          </w:rPr>
          <w:t>.</w:t>
        </w:r>
      </w:ins>
      <w:ins w:id="35" w:author="luimarco carrascal diaz" w:date="2024-12-11T20:06:00Z" w16du:dateUtc="2024-12-12T01:06:00Z">
        <w:r w:rsidR="0006552B">
          <w:rPr>
            <w:rFonts w:ascii="Times New Roman" w:hAnsi="Times New Roman"/>
            <w:sz w:val="24"/>
            <w:szCs w:val="24"/>
          </w:rPr>
          <w:t>.</w:t>
        </w:r>
      </w:ins>
      <w:r w:rsidR="00C67D58" w:rsidRPr="001809CB">
        <w:rPr>
          <w:rFonts w:ascii="Times New Roman" w:hAnsi="Times New Roman"/>
          <w:sz w:val="24"/>
          <w:szCs w:val="24"/>
        </w:rPr>
        <w:t xml:space="preserve"> </w:t>
      </w:r>
      <w:r>
        <w:rPr>
          <w:rFonts w:ascii="Times New Roman" w:hAnsi="Times New Roman"/>
          <w:sz w:val="24"/>
          <w:szCs w:val="24"/>
        </w:rPr>
        <w:t xml:space="preserve">EL LEXER </w:t>
      </w:r>
      <w:r w:rsidR="00C67D58" w:rsidRPr="001809CB">
        <w:rPr>
          <w:rFonts w:ascii="Times New Roman" w:hAnsi="Times New Roman"/>
          <w:sz w:val="24"/>
          <w:szCs w:val="24"/>
        </w:rPr>
        <w:t>es responsable de la primera etapa del análisis del código fuente. Su función principal es convertir el código fuente a una secuencia de tokens. Los tokens son unidades léxicas que representan elementos básicos del lenguaje de programación, como palabras clave, identificadores, literales, operadores y signos de puntuación</w:t>
      </w:r>
      <w:del w:id="36" w:author="Nicolas Cardozo Alvarez" w:date="2024-12-08T13:14:00Z" w16du:dateUtc="2024-12-08T18:14:00Z">
        <w:r w:rsidR="00C67D58" w:rsidRPr="001809CB" w:rsidDel="009D04A5">
          <w:rPr>
            <w:rFonts w:ascii="Times New Roman" w:hAnsi="Times New Roman"/>
            <w:sz w:val="24"/>
            <w:szCs w:val="24"/>
          </w:rPr>
          <w:delText>.</w:delText>
        </w:r>
      </w:del>
    </w:p>
    <w:p w14:paraId="723F657F" w14:textId="18E53BA2" w:rsidR="00C67D58" w:rsidRPr="001809CB" w:rsidRDefault="00C67D58" w:rsidP="009D04A5">
      <w:pPr>
        <w:snapToGrid w:val="0"/>
        <w:spacing w:before="0" w:after="160" w:line="480" w:lineRule="auto"/>
        <w:ind w:firstLine="720"/>
        <w:rPr>
          <w:rFonts w:ascii="Times New Roman" w:hAnsi="Times New Roman"/>
          <w:sz w:val="24"/>
          <w:szCs w:val="24"/>
        </w:rPr>
      </w:pPr>
      <w:del w:id="37" w:author="Nicolas Cardozo Alvarez" w:date="2024-12-08T13:14:00Z" w16du:dateUtc="2024-12-08T18:14:00Z">
        <w:r w:rsidRPr="001809CB" w:rsidDel="009D04A5">
          <w:rPr>
            <w:rFonts w:ascii="Times New Roman" w:hAnsi="Times New Roman"/>
            <w:sz w:val="24"/>
            <w:szCs w:val="24"/>
          </w:rPr>
          <w:delText>Normalmente, el lexer también</w:delText>
        </w:r>
      </w:del>
      <w:ins w:id="38" w:author="Nicolas Cardozo Alvarez" w:date="2024-12-08T13:14:00Z" w16du:dateUtc="2024-12-08T18:14:00Z">
        <w:r w:rsidR="009D04A5">
          <w:rPr>
            <w:rFonts w:ascii="Times New Roman" w:hAnsi="Times New Roman"/>
            <w:sz w:val="24"/>
            <w:szCs w:val="24"/>
          </w:rPr>
          <w:t>y</w:t>
        </w:r>
      </w:ins>
      <w:r w:rsidRPr="001809CB">
        <w:rPr>
          <w:rFonts w:ascii="Times New Roman" w:hAnsi="Times New Roman"/>
          <w:sz w:val="24"/>
          <w:szCs w:val="24"/>
        </w:rPr>
        <w:t xml:space="preserve"> elimina espacios en blanco y comentarios, ya que no son necesarios para el análisis sintáctico</w:t>
      </w:r>
    </w:p>
    <w:p w14:paraId="0525A809" w14:textId="77777777" w:rsidR="00C67D58" w:rsidRPr="001809CB" w:rsidRDefault="00C67D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El proceso de análisis léxico incluye los siguientes pasos:</w:t>
      </w:r>
    </w:p>
    <w:p w14:paraId="10AC0E28" w14:textId="77777777" w:rsidR="00C67D58" w:rsidRPr="001809CB" w:rsidRDefault="00C67D58" w:rsidP="00AF28FF">
      <w:pPr>
        <w:numPr>
          <w:ilvl w:val="0"/>
          <w:numId w:val="1"/>
        </w:numPr>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Lectura del código fuente: El lexer lee el código fuente carácter por carácter.</w:t>
      </w:r>
    </w:p>
    <w:p w14:paraId="33A7C071" w14:textId="467B9F08" w:rsidR="00C67D58" w:rsidRPr="001809CB" w:rsidRDefault="00C67D58" w:rsidP="00AF28FF">
      <w:pPr>
        <w:numPr>
          <w:ilvl w:val="0"/>
          <w:numId w:val="1"/>
        </w:numPr>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 xml:space="preserve">Identificación de patrones: Utiliza reglas léxicas (definidas </w:t>
      </w:r>
      <w:r w:rsidR="00E94445">
        <w:rPr>
          <w:rFonts w:ascii="Times New Roman" w:hAnsi="Times New Roman"/>
          <w:sz w:val="24"/>
          <w:szCs w:val="24"/>
        </w:rPr>
        <w:t>por la gramática</w:t>
      </w:r>
      <w:r w:rsidRPr="001809CB">
        <w:rPr>
          <w:rFonts w:ascii="Times New Roman" w:hAnsi="Times New Roman"/>
          <w:sz w:val="24"/>
          <w:szCs w:val="24"/>
        </w:rPr>
        <w:t>) para agrupar secuencias de caracteres en tokens.</w:t>
      </w:r>
    </w:p>
    <w:p w14:paraId="58F7B6D7" w14:textId="77777777" w:rsidR="00A20F7F" w:rsidRPr="001809CB" w:rsidRDefault="004A2E58" w:rsidP="00AF28FF">
      <w:pPr>
        <w:numPr>
          <w:ilvl w:val="0"/>
          <w:numId w:val="1"/>
        </w:numPr>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Generación de tokens: Cada secuencia de caracteres reconocida como un patrón válido se convierte en un token. Por ejemplo, en la instrucción async =&gt; 42;, los tokens serían:</w:t>
      </w:r>
    </w:p>
    <w:p w14:paraId="00E129A1" w14:textId="1EA6F10F" w:rsidR="004A2E58" w:rsidRPr="001809CB" w:rsidDel="00E94445" w:rsidRDefault="004A2E58" w:rsidP="00AF28FF">
      <w:pPr>
        <w:snapToGrid w:val="0"/>
        <w:spacing w:before="0" w:after="160" w:line="480" w:lineRule="auto"/>
        <w:ind w:firstLine="720"/>
        <w:rPr>
          <w:del w:id="39" w:author="Nicolas Cardozo Alvarez" w:date="2024-12-08T13:18:00Z" w16du:dateUtc="2024-12-08T18:18:00Z"/>
          <w:rFonts w:ascii="Times New Roman" w:hAnsi="Times New Roman"/>
          <w:sz w:val="24"/>
          <w:szCs w:val="24"/>
        </w:rPr>
      </w:pPr>
      <w:r w:rsidRPr="001809CB">
        <w:rPr>
          <w:rFonts w:ascii="Times New Roman" w:hAnsi="Times New Roman"/>
          <w:sz w:val="24"/>
          <w:szCs w:val="24"/>
        </w:rPr>
        <w:t xml:space="preserve">async, =&gt;, 42, y ;. </w:t>
      </w:r>
      <w:r w:rsidR="00E94445">
        <w:rPr>
          <w:rFonts w:ascii="Times New Roman" w:hAnsi="Times New Roman"/>
          <w:sz w:val="24"/>
          <w:szCs w:val="24"/>
        </w:rPr>
        <w:t xml:space="preserve">Donde </w:t>
      </w:r>
      <w:r w:rsidRPr="001809CB">
        <w:rPr>
          <w:rFonts w:ascii="Times New Roman" w:hAnsi="Times New Roman"/>
          <w:sz w:val="24"/>
          <w:szCs w:val="24"/>
        </w:rPr>
        <w:t xml:space="preserve">async </w:t>
      </w:r>
      <w:r w:rsidR="00E94445">
        <w:rPr>
          <w:rFonts w:ascii="Times New Roman" w:hAnsi="Times New Roman"/>
          <w:sz w:val="24"/>
          <w:szCs w:val="24"/>
        </w:rPr>
        <w:t>es</w:t>
      </w:r>
      <w:r w:rsidRPr="001809CB">
        <w:rPr>
          <w:rFonts w:ascii="Times New Roman" w:hAnsi="Times New Roman"/>
          <w:sz w:val="24"/>
          <w:szCs w:val="24"/>
        </w:rPr>
        <w:t xml:space="preserve"> una palabra clave o identificador.</w:t>
      </w:r>
      <w:ins w:id="40" w:author="Nicolas Cardozo Alvarez" w:date="2024-12-08T13:18:00Z" w16du:dateUtc="2024-12-08T18:18:00Z">
        <w:r w:rsidR="00E94445">
          <w:rPr>
            <w:rFonts w:ascii="Times New Roman" w:hAnsi="Times New Roman"/>
            <w:sz w:val="24"/>
            <w:szCs w:val="24"/>
          </w:rPr>
          <w:t xml:space="preserve"> </w:t>
        </w:r>
      </w:ins>
    </w:p>
    <w:p w14:paraId="5906B657" w14:textId="09B02840" w:rsidR="004A2E58" w:rsidRPr="001809CB" w:rsidDel="00E94445" w:rsidRDefault="004A2E58" w:rsidP="00E94445">
      <w:pPr>
        <w:snapToGrid w:val="0"/>
        <w:spacing w:before="0" w:after="160" w:line="480" w:lineRule="auto"/>
        <w:ind w:firstLine="720"/>
        <w:rPr>
          <w:del w:id="41" w:author="Nicolas Cardozo Alvarez" w:date="2024-12-08T13:18:00Z" w16du:dateUtc="2024-12-08T18:18:00Z"/>
          <w:rFonts w:ascii="Times New Roman" w:hAnsi="Times New Roman"/>
          <w:sz w:val="24"/>
          <w:szCs w:val="24"/>
        </w:rPr>
      </w:pPr>
      <w:r w:rsidRPr="001809CB">
        <w:rPr>
          <w:rFonts w:ascii="Times New Roman" w:hAnsi="Times New Roman"/>
          <w:sz w:val="24"/>
          <w:szCs w:val="24"/>
        </w:rPr>
        <w:t xml:space="preserve">=&gt; </w:t>
      </w:r>
      <w:r w:rsidR="00E94445">
        <w:rPr>
          <w:rFonts w:ascii="Times New Roman" w:hAnsi="Times New Roman"/>
          <w:sz w:val="24"/>
          <w:szCs w:val="24"/>
        </w:rPr>
        <w:t>es</w:t>
      </w:r>
      <w:r w:rsidR="00E94445" w:rsidRPr="001809CB">
        <w:rPr>
          <w:rFonts w:ascii="Times New Roman" w:hAnsi="Times New Roman"/>
          <w:sz w:val="24"/>
          <w:szCs w:val="24"/>
        </w:rPr>
        <w:t xml:space="preserve"> </w:t>
      </w:r>
      <w:r w:rsidRPr="001809CB">
        <w:rPr>
          <w:rFonts w:ascii="Times New Roman" w:hAnsi="Times New Roman"/>
          <w:sz w:val="24"/>
          <w:szCs w:val="24"/>
        </w:rPr>
        <w:t>un operador de flecha (arrow function).</w:t>
      </w:r>
      <w:ins w:id="42" w:author="Nicolas Cardozo Alvarez" w:date="2024-12-08T13:18:00Z" w16du:dateUtc="2024-12-08T18:18:00Z">
        <w:r w:rsidR="00E94445">
          <w:rPr>
            <w:rFonts w:ascii="Times New Roman" w:hAnsi="Times New Roman"/>
            <w:sz w:val="24"/>
            <w:szCs w:val="24"/>
          </w:rPr>
          <w:t xml:space="preserve"> </w:t>
        </w:r>
      </w:ins>
    </w:p>
    <w:p w14:paraId="718E11ED" w14:textId="4445224B" w:rsidR="004A2E58" w:rsidRPr="001809CB" w:rsidDel="00E94445" w:rsidRDefault="004A2E58" w:rsidP="00E94445">
      <w:pPr>
        <w:snapToGrid w:val="0"/>
        <w:spacing w:before="0" w:after="160" w:line="480" w:lineRule="auto"/>
        <w:ind w:firstLine="720"/>
        <w:rPr>
          <w:del w:id="43" w:author="Nicolas Cardozo Alvarez" w:date="2024-12-08T13:18:00Z" w16du:dateUtc="2024-12-08T18:18:00Z"/>
          <w:rFonts w:ascii="Times New Roman" w:hAnsi="Times New Roman"/>
          <w:sz w:val="24"/>
          <w:szCs w:val="24"/>
        </w:rPr>
      </w:pPr>
      <w:r w:rsidRPr="001809CB">
        <w:rPr>
          <w:rFonts w:ascii="Times New Roman" w:hAnsi="Times New Roman"/>
          <w:sz w:val="24"/>
          <w:szCs w:val="24"/>
        </w:rPr>
        <w:lastRenderedPageBreak/>
        <w:t xml:space="preserve">42 </w:t>
      </w:r>
      <w:r w:rsidR="00E94445">
        <w:rPr>
          <w:rFonts w:ascii="Times New Roman" w:hAnsi="Times New Roman"/>
          <w:sz w:val="24"/>
          <w:szCs w:val="24"/>
        </w:rPr>
        <w:t>es</w:t>
      </w:r>
      <w:r w:rsidR="00E94445" w:rsidRPr="001809CB">
        <w:rPr>
          <w:rFonts w:ascii="Times New Roman" w:hAnsi="Times New Roman"/>
          <w:sz w:val="24"/>
          <w:szCs w:val="24"/>
        </w:rPr>
        <w:t xml:space="preserve"> </w:t>
      </w:r>
      <w:r w:rsidRPr="001809CB">
        <w:rPr>
          <w:rFonts w:ascii="Times New Roman" w:hAnsi="Times New Roman"/>
          <w:sz w:val="24"/>
          <w:szCs w:val="24"/>
        </w:rPr>
        <w:t>un valor literal numérico.</w:t>
      </w:r>
      <w:ins w:id="44" w:author="Nicolas Cardozo Alvarez" w:date="2024-12-08T13:18:00Z" w16du:dateUtc="2024-12-08T18:18:00Z">
        <w:r w:rsidR="00E94445">
          <w:rPr>
            <w:rFonts w:ascii="Times New Roman" w:hAnsi="Times New Roman"/>
            <w:sz w:val="24"/>
            <w:szCs w:val="24"/>
          </w:rPr>
          <w:t xml:space="preserve"> </w:t>
        </w:r>
      </w:ins>
    </w:p>
    <w:p w14:paraId="7252B318" w14:textId="2E057381" w:rsidR="004A2E58" w:rsidRPr="001809CB" w:rsidRDefault="004A2E58" w:rsidP="00E94445">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 </w:t>
      </w:r>
      <w:r w:rsidR="00E94445">
        <w:rPr>
          <w:rFonts w:ascii="Times New Roman" w:hAnsi="Times New Roman"/>
          <w:sz w:val="24"/>
          <w:szCs w:val="24"/>
        </w:rPr>
        <w:t>es</w:t>
      </w:r>
      <w:r w:rsidR="00E94445" w:rsidRPr="001809CB">
        <w:rPr>
          <w:rFonts w:ascii="Times New Roman" w:hAnsi="Times New Roman"/>
          <w:sz w:val="24"/>
          <w:szCs w:val="24"/>
        </w:rPr>
        <w:t xml:space="preserve"> </w:t>
      </w:r>
      <w:r w:rsidRPr="001809CB">
        <w:rPr>
          <w:rFonts w:ascii="Times New Roman" w:hAnsi="Times New Roman"/>
          <w:sz w:val="24"/>
          <w:szCs w:val="24"/>
        </w:rPr>
        <w:t>un punto y coma para terminar la instrucción.</w:t>
      </w:r>
      <w:r w:rsidR="00A709E7" w:rsidRPr="001809CB">
        <w:rPr>
          <w:rFonts w:ascii="Times New Roman" w:hAnsi="Times New Roman"/>
          <w:sz w:val="24"/>
          <w:szCs w:val="24"/>
        </w:rPr>
        <w:t xml:space="preserve"> </w:t>
      </w:r>
    </w:p>
    <w:p w14:paraId="69ADA59D" w14:textId="45672505" w:rsidR="004A2E58" w:rsidRPr="001809CB" w:rsidRDefault="00E94445" w:rsidP="00AF28FF">
      <w:pPr>
        <w:snapToGrid w:val="0"/>
        <w:spacing w:before="0" w:after="160" w:line="480" w:lineRule="auto"/>
        <w:ind w:firstLine="720"/>
        <w:rPr>
          <w:rFonts w:ascii="Times New Roman" w:hAnsi="Times New Roman"/>
          <w:sz w:val="24"/>
          <w:szCs w:val="24"/>
        </w:rPr>
      </w:pPr>
      <w:r>
        <w:rPr>
          <w:rFonts w:ascii="Times New Roman" w:hAnsi="Times New Roman"/>
          <w:sz w:val="24"/>
          <w:szCs w:val="24"/>
        </w:rPr>
        <w:t xml:space="preserve">El </w:t>
      </w:r>
      <w:del w:id="45" w:author="luimarco carrascal diaz" w:date="2024-12-11T20:08:00Z" w16du:dateUtc="2024-12-12T01:08:00Z">
        <w:r w:rsidR="004A2E58" w:rsidRPr="001809CB" w:rsidDel="0006552B">
          <w:rPr>
            <w:rFonts w:ascii="Times New Roman" w:hAnsi="Times New Roman"/>
            <w:sz w:val="24"/>
            <w:szCs w:val="24"/>
          </w:rPr>
          <w:delText>PARSER:</w:delText>
        </w:r>
      </w:del>
      <w:ins w:id="46" w:author="Nicolas Cardozo Alvarez" w:date="2024-12-08T13:18:00Z" w16du:dateUtc="2024-12-08T18:18:00Z">
        <w:del w:id="47" w:author="luimarco carrascal diaz" w:date="2024-12-11T20:08:00Z" w16du:dateUtc="2024-12-12T01:08:00Z">
          <w:r w:rsidDel="0006552B">
            <w:rPr>
              <w:rFonts w:ascii="Times New Roman" w:hAnsi="Times New Roman"/>
              <w:sz w:val="24"/>
              <w:szCs w:val="24"/>
            </w:rPr>
            <w:delText>,</w:delText>
          </w:r>
        </w:del>
      </w:ins>
      <w:ins w:id="48" w:author="luimarco carrascal diaz" w:date="2024-12-11T20:08:00Z" w16du:dateUtc="2024-12-12T01:08:00Z">
        <w:r w:rsidR="0006552B" w:rsidRPr="001809CB">
          <w:rPr>
            <w:rFonts w:ascii="Times New Roman" w:hAnsi="Times New Roman"/>
            <w:sz w:val="24"/>
            <w:szCs w:val="24"/>
          </w:rPr>
          <w:t>PARSER:</w:t>
        </w:r>
      </w:ins>
      <w:r w:rsidR="004A2E58" w:rsidRPr="001809CB">
        <w:rPr>
          <w:rFonts w:ascii="Times New Roman" w:hAnsi="Times New Roman"/>
          <w:sz w:val="24"/>
          <w:szCs w:val="24"/>
        </w:rPr>
        <w:t xml:space="preserve"> </w:t>
      </w:r>
      <w:r>
        <w:rPr>
          <w:rFonts w:ascii="Times New Roman" w:hAnsi="Times New Roman"/>
          <w:sz w:val="24"/>
          <w:szCs w:val="24"/>
        </w:rPr>
        <w:t>t</w:t>
      </w:r>
      <w:r w:rsidRPr="001809CB">
        <w:rPr>
          <w:rFonts w:ascii="Times New Roman" w:hAnsi="Times New Roman"/>
          <w:sz w:val="24"/>
          <w:szCs w:val="24"/>
        </w:rPr>
        <w:t xml:space="preserve">ambién </w:t>
      </w:r>
      <w:r w:rsidR="004A2E58" w:rsidRPr="001809CB">
        <w:rPr>
          <w:rFonts w:ascii="Times New Roman" w:hAnsi="Times New Roman"/>
          <w:sz w:val="24"/>
          <w:szCs w:val="24"/>
        </w:rPr>
        <w:t>conocido como analizador sintáctico, toma la secuencia de tokens generada por el lexer y la organiza en una estructura jerárquica conocida como árbol de análisis sintáctico (parse tree, PT) o árbol de sintaxis abstracta (abstract syntax tree, AST). Esta estructura representa del código fuente.</w:t>
      </w:r>
    </w:p>
    <w:p w14:paraId="45B768A7"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El proceso de análisis sintáctico incluye los siguientes pasos:</w:t>
      </w:r>
    </w:p>
    <w:p w14:paraId="2836A8BC" w14:textId="77777777" w:rsidR="004A2E58" w:rsidRPr="001809CB" w:rsidRDefault="004A2E58" w:rsidP="00AF28FF">
      <w:pPr>
        <w:numPr>
          <w:ilvl w:val="0"/>
          <w:numId w:val="3"/>
        </w:numPr>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Entrada de tokens: El parser recibe la secuencia de tokens del lexer.</w:t>
      </w:r>
    </w:p>
    <w:p w14:paraId="53F3F482" w14:textId="77777777" w:rsidR="004A2E58" w:rsidRPr="001809CB" w:rsidRDefault="004A2E58" w:rsidP="00AF28FF">
      <w:pPr>
        <w:numPr>
          <w:ilvl w:val="0"/>
          <w:numId w:val="3"/>
        </w:numPr>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Verificación de la gramática: Utiliza reglas gramaticales (definidas generalmente por una gramática formal) para verificar que la secuencia de tokens este bien estructurada de acuerdo con la sintaxis del lenguaje de programación.</w:t>
      </w:r>
    </w:p>
    <w:p w14:paraId="1F3B6CB0" w14:textId="46FE23DF" w:rsidR="00D75F3E" w:rsidRDefault="004A2E58" w:rsidP="00D75F3E">
      <w:pPr>
        <w:numPr>
          <w:ilvl w:val="0"/>
          <w:numId w:val="3"/>
        </w:numPr>
        <w:snapToGrid w:val="0"/>
        <w:spacing w:before="0" w:after="160" w:line="480" w:lineRule="auto"/>
        <w:ind w:left="0" w:firstLine="720"/>
        <w:rPr>
          <w:ins w:id="49" w:author="luimarco carrascal diaz" w:date="2024-12-12T17:32:00Z" w16du:dateUtc="2024-12-12T22:32:00Z"/>
          <w:rFonts w:ascii="Times New Roman" w:hAnsi="Times New Roman"/>
          <w:sz w:val="24"/>
          <w:szCs w:val="24"/>
        </w:rPr>
      </w:pPr>
      <w:r w:rsidRPr="001809CB">
        <w:rPr>
          <w:rFonts w:ascii="Times New Roman" w:hAnsi="Times New Roman"/>
          <w:sz w:val="24"/>
          <w:szCs w:val="24"/>
        </w:rPr>
        <w:t>Construcción del árbol sintáctico: Organiza los tokens en un árbol que refleja la estructura jerárquica del código fuente. Por ejemplo, para la expresión int x = 10; el árbol sintáctico</w:t>
      </w:r>
      <w:del w:id="50" w:author="Nicolas Cardozo Alvarez" w:date="2024-12-08T13:25:00Z" w16du:dateUtc="2024-12-08T18:25:00Z">
        <w:r w:rsidRPr="001809CB" w:rsidDel="00B20143">
          <w:rPr>
            <w:rFonts w:ascii="Times New Roman" w:hAnsi="Times New Roman"/>
            <w:sz w:val="24"/>
            <w:szCs w:val="24"/>
          </w:rPr>
          <w:delText xml:space="preserve"> </w:delText>
        </w:r>
      </w:del>
      <w:ins w:id="51" w:author="Nicolas Cardozo Alvarez" w:date="2024-12-08T13:25:00Z" w16du:dateUtc="2024-12-08T18:25:00Z">
        <w:r w:rsidR="00B20143">
          <w:rPr>
            <w:rFonts w:ascii="Times New Roman" w:hAnsi="Times New Roman"/>
            <w:sz w:val="24"/>
            <w:szCs w:val="24"/>
          </w:rPr>
          <w:t xml:space="preserve">se muestra a </w:t>
        </w:r>
        <w:commentRangeStart w:id="52"/>
        <w:r w:rsidR="00B20143">
          <w:rPr>
            <w:rFonts w:ascii="Times New Roman" w:hAnsi="Times New Roman"/>
            <w:sz w:val="24"/>
            <w:szCs w:val="24"/>
          </w:rPr>
          <w:t>continuación</w:t>
        </w:r>
      </w:ins>
      <w:commentRangeEnd w:id="52"/>
      <w:ins w:id="53" w:author="Nicolas Cardozo Alvarez" w:date="2024-12-08T13:26:00Z" w16du:dateUtc="2024-12-08T18:26:00Z">
        <w:r w:rsidR="00B20143">
          <w:rPr>
            <w:rStyle w:val="Refdecomentario"/>
          </w:rPr>
          <w:commentReference w:id="52"/>
        </w:r>
      </w:ins>
      <w:ins w:id="54" w:author="Nicolas Cardozo Alvarez" w:date="2024-12-08T13:25:00Z" w16du:dateUtc="2024-12-08T18:25:00Z">
        <w:r w:rsidR="00B20143">
          <w:rPr>
            <w:rFonts w:ascii="Times New Roman" w:hAnsi="Times New Roman"/>
            <w:sz w:val="24"/>
            <w:szCs w:val="24"/>
          </w:rPr>
          <w:t>.</w:t>
        </w:r>
      </w:ins>
      <w:r w:rsidRPr="001809CB">
        <w:rPr>
          <w:rFonts w:ascii="Times New Roman" w:hAnsi="Times New Roman"/>
          <w:sz w:val="24"/>
          <w:szCs w:val="24"/>
        </w:rPr>
        <w:t>.</w:t>
      </w:r>
    </w:p>
    <w:p w14:paraId="4F7F9419" w14:textId="4D67D86B" w:rsidR="00D75F3E" w:rsidRDefault="00D75F3E" w:rsidP="00D75F3E">
      <w:pPr>
        <w:snapToGrid w:val="0"/>
        <w:spacing w:before="0" w:after="160" w:line="480" w:lineRule="auto"/>
        <w:rPr>
          <w:ins w:id="55" w:author="luimarco carrascal diaz" w:date="2024-12-12T17:35:00Z" w16du:dateUtc="2024-12-12T22:35:00Z"/>
          <w:rFonts w:ascii="Times New Roman" w:hAnsi="Times New Roman"/>
          <w:sz w:val="24"/>
          <w:szCs w:val="24"/>
        </w:rPr>
      </w:pPr>
      <w:ins w:id="56" w:author="luimarco carrascal diaz" w:date="2024-12-12T17:35:00Z" w16du:dateUtc="2024-12-12T22:35:00Z">
        <w:r w:rsidRPr="00D75F3E">
          <w:rPr>
            <w:rFonts w:ascii="Times New Roman" w:hAnsi="Times New Roman"/>
            <w:sz w:val="24"/>
            <w:szCs w:val="24"/>
          </w:rPr>
          <w:lastRenderedPageBreak/>
          <w:drawing>
            <wp:inline distT="0" distB="0" distL="0" distR="0" wp14:anchorId="23E659F6" wp14:editId="57160B15">
              <wp:extent cx="3829584" cy="5782482"/>
              <wp:effectExtent l="0" t="0" r="0" b="8890"/>
              <wp:docPr id="389372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72970" name=""/>
                      <pic:cNvPicPr/>
                    </pic:nvPicPr>
                    <pic:blipFill>
                      <a:blip r:embed="rId16"/>
                      <a:stretch>
                        <a:fillRect/>
                      </a:stretch>
                    </pic:blipFill>
                    <pic:spPr>
                      <a:xfrm>
                        <a:off x="0" y="0"/>
                        <a:ext cx="3829584" cy="5782482"/>
                      </a:xfrm>
                      <a:prstGeom prst="rect">
                        <a:avLst/>
                      </a:prstGeom>
                    </pic:spPr>
                  </pic:pic>
                </a:graphicData>
              </a:graphic>
            </wp:inline>
          </w:drawing>
        </w:r>
      </w:ins>
    </w:p>
    <w:p w14:paraId="60C5AB3D" w14:textId="04EA584F" w:rsidR="00D75F3E" w:rsidRPr="00F10CB1" w:rsidRDefault="00F10CB1" w:rsidP="00D75F3E">
      <w:pPr>
        <w:snapToGrid w:val="0"/>
        <w:spacing w:before="0" w:after="160" w:line="480" w:lineRule="auto"/>
        <w:rPr>
          <w:rFonts w:ascii="Times New Roman" w:hAnsi="Times New Roman"/>
          <w:sz w:val="24"/>
          <w:szCs w:val="24"/>
          <w:u w:val="single"/>
          <w:rPrChange w:id="57" w:author="luimarco carrascal diaz" w:date="2024-12-12T17:37:00Z" w16du:dateUtc="2024-12-12T22:37:00Z">
            <w:rPr>
              <w:rFonts w:ascii="Times New Roman" w:hAnsi="Times New Roman"/>
              <w:sz w:val="24"/>
              <w:szCs w:val="24"/>
            </w:rPr>
          </w:rPrChange>
        </w:rPr>
        <w:pPrChange w:id="58" w:author="luimarco carrascal diaz" w:date="2024-12-12T17:33:00Z" w16du:dateUtc="2024-12-12T22:33:00Z">
          <w:pPr>
            <w:numPr>
              <w:numId w:val="3"/>
            </w:numPr>
            <w:snapToGrid w:val="0"/>
            <w:spacing w:before="0" w:after="160" w:line="480" w:lineRule="auto"/>
            <w:ind w:firstLine="720"/>
          </w:pPr>
        </w:pPrChange>
      </w:pPr>
      <w:ins w:id="59" w:author="luimarco carrascal diaz" w:date="2024-12-12T17:37:00Z" w16du:dateUtc="2024-12-12T22:37:00Z">
        <w:r w:rsidRPr="00F10CB1">
          <w:rPr>
            <w:rFonts w:ascii="Times New Roman" w:hAnsi="Times New Roman"/>
            <w:sz w:val="24"/>
            <w:szCs w:val="24"/>
          </w:rPr>
          <w:lastRenderedPageBreak/>
          <w:drawing>
            <wp:inline distT="0" distB="0" distL="0" distR="0" wp14:anchorId="2D4A9116" wp14:editId="65F097AD">
              <wp:extent cx="4210638" cy="3267531"/>
              <wp:effectExtent l="0" t="0" r="0" b="9525"/>
              <wp:docPr id="18052145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14504" name="Imagen 1" descr="Tabla&#10;&#10;Descripción generada automáticamente"/>
                      <pic:cNvPicPr/>
                    </pic:nvPicPr>
                    <pic:blipFill>
                      <a:blip r:embed="rId17"/>
                      <a:stretch>
                        <a:fillRect/>
                      </a:stretch>
                    </pic:blipFill>
                    <pic:spPr>
                      <a:xfrm>
                        <a:off x="0" y="0"/>
                        <a:ext cx="4210638" cy="3267531"/>
                      </a:xfrm>
                      <a:prstGeom prst="rect">
                        <a:avLst/>
                      </a:prstGeom>
                    </pic:spPr>
                  </pic:pic>
                </a:graphicData>
              </a:graphic>
            </wp:inline>
          </w:drawing>
        </w:r>
      </w:ins>
    </w:p>
    <w:p w14:paraId="478939D0" w14:textId="4A6580C3" w:rsidR="00A20F7F"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Para validar la corrección de la nueva especificación de la gramática se buscaron distintos fragmentos de programas de Dart que explotaran el uso de las nuevas reglas gramaticales y compararlas con las existentes en DART2 y así hallar que cambió a partir de las ramificaciones de los árboles. Los resultados que se obtuvieron son los árboles de sintaxis abstracta para la comparación de DART3 con respecto a DART2</w:t>
      </w:r>
      <w:bookmarkStart w:id="60" w:name="_Toc169876953"/>
      <w:r w:rsidR="00A20F7F" w:rsidRPr="001809CB">
        <w:rPr>
          <w:rFonts w:ascii="Times New Roman" w:hAnsi="Times New Roman"/>
          <w:sz w:val="24"/>
          <w:szCs w:val="24"/>
        </w:rPr>
        <w:t>.</w:t>
      </w:r>
    </w:p>
    <w:p w14:paraId="27DD1A62" w14:textId="6843F26B" w:rsidR="00681ADB" w:rsidRPr="001809CB" w:rsidRDefault="00681ADB"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61" w:name="_Toc170248478"/>
      <w:r w:rsidRPr="001809CB">
        <w:rPr>
          <w:rFonts w:ascii="Times New Roman" w:hAnsi="Times New Roman" w:cs="Times New Roman"/>
          <w:b/>
          <w:bCs/>
          <w:color w:val="auto"/>
          <w:sz w:val="24"/>
          <w:szCs w:val="24"/>
        </w:rPr>
        <w:t>Antecedentes</w:t>
      </w:r>
      <w:bookmarkEnd w:id="60"/>
      <w:bookmarkEnd w:id="61"/>
    </w:p>
    <w:p w14:paraId="119B8679" w14:textId="72A811B3" w:rsidR="008E784B" w:rsidRPr="001809CB" w:rsidRDefault="008E784B"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b/>
          <w:bCs/>
          <w:sz w:val="24"/>
          <w:szCs w:val="24"/>
        </w:rPr>
        <w:t>Nuevas Características y Funcionalidades</w:t>
      </w:r>
    </w:p>
    <w:p w14:paraId="789B24D6" w14:textId="17BEE673"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DART 3 introduce varias nuevas características que amplían las capacidades del lenguaje, tales como:</w:t>
      </w:r>
    </w:p>
    <w:p w14:paraId="72E11F93" w14:textId="77777777" w:rsidR="004A2E58" w:rsidRPr="001809CB" w:rsidRDefault="004A2E58" w:rsidP="00AF28FF">
      <w:pPr>
        <w:numPr>
          <w:ilvl w:val="0"/>
          <w:numId w:val="2"/>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Null Safety:</w:t>
      </w:r>
      <w:r w:rsidRPr="001809CB">
        <w:rPr>
          <w:rFonts w:ascii="Times New Roman" w:hAnsi="Times New Roman"/>
          <w:sz w:val="24"/>
          <w:szCs w:val="24"/>
        </w:rPr>
        <w:t xml:space="preserve"> Mejora la seguridad y reduce los errores relacionados con referencias nulas.</w:t>
      </w:r>
    </w:p>
    <w:p w14:paraId="418531BB" w14:textId="77777777" w:rsidR="004A2E58" w:rsidRPr="001809CB" w:rsidRDefault="004A2E58" w:rsidP="00AF28FF">
      <w:pPr>
        <w:numPr>
          <w:ilvl w:val="0"/>
          <w:numId w:val="2"/>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lastRenderedPageBreak/>
        <w:t>Mejores Librerías:</w:t>
      </w:r>
      <w:r w:rsidRPr="001809CB">
        <w:rPr>
          <w:rFonts w:ascii="Times New Roman" w:hAnsi="Times New Roman"/>
          <w:sz w:val="24"/>
          <w:szCs w:val="24"/>
        </w:rPr>
        <w:t xml:space="preserve"> Librerías estándar mejoradas para manejar colecciones, fechas, y otras funcionalidades comunes.</w:t>
      </w:r>
    </w:p>
    <w:p w14:paraId="2DD198FE" w14:textId="77777777" w:rsidR="004A2E58" w:rsidRPr="001809CB" w:rsidRDefault="004A2E58" w:rsidP="00AF28FF">
      <w:pPr>
        <w:numPr>
          <w:ilvl w:val="0"/>
          <w:numId w:val="2"/>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Soporte para Interoperabilidad:</w:t>
      </w:r>
      <w:r w:rsidRPr="001809CB">
        <w:rPr>
          <w:rFonts w:ascii="Times New Roman" w:hAnsi="Times New Roman"/>
          <w:sz w:val="24"/>
          <w:szCs w:val="24"/>
        </w:rPr>
        <w:t xml:space="preserve"> Mejor integración con otras plataformas y lenguajes, facilitando el desarrollo multiplataforma.</w:t>
      </w:r>
    </w:p>
    <w:p w14:paraId="2C70378A" w14:textId="054D2FAC" w:rsidR="00F75E5B" w:rsidRPr="001809CB" w:rsidRDefault="008E784B" w:rsidP="00AF28FF">
      <w:pPr>
        <w:snapToGrid w:val="0"/>
        <w:spacing w:before="0" w:after="160" w:line="480" w:lineRule="auto"/>
        <w:ind w:firstLine="720"/>
        <w:rPr>
          <w:rFonts w:ascii="Times New Roman" w:hAnsi="Times New Roman"/>
          <w:sz w:val="24"/>
          <w:szCs w:val="24"/>
        </w:rPr>
      </w:pPr>
      <w:bookmarkStart w:id="62" w:name="_Toc169876954"/>
      <w:r w:rsidRPr="001809CB">
        <w:rPr>
          <w:rFonts w:ascii="Times New Roman" w:hAnsi="Times New Roman"/>
          <w:sz w:val="24"/>
          <w:szCs w:val="24"/>
        </w:rPr>
        <w:t>Si la secuencia de tokens no cumple con las reglas gramaticales, el parser generará errores sintácticos, indicando que el código fuente tiene errores de sintaxis</w:t>
      </w:r>
      <w:bookmarkStart w:id="63" w:name="_Toc168520890"/>
      <w:bookmarkEnd w:id="62"/>
      <w:r w:rsidR="00F75E5B" w:rsidRPr="001809CB">
        <w:rPr>
          <w:rFonts w:ascii="Times New Roman" w:hAnsi="Times New Roman"/>
          <w:sz w:val="24"/>
          <w:szCs w:val="24"/>
        </w:rPr>
        <w:t>.</w:t>
      </w:r>
    </w:p>
    <w:p w14:paraId="3380B2BE" w14:textId="5DD27512" w:rsidR="004A2E58" w:rsidRPr="001809CB" w:rsidRDefault="00681ADB"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64" w:name="_Toc169876955"/>
      <w:bookmarkStart w:id="65" w:name="_Toc170248479"/>
      <w:r w:rsidRPr="001809CB">
        <w:rPr>
          <w:rFonts w:ascii="Times New Roman" w:hAnsi="Times New Roman" w:cs="Times New Roman"/>
          <w:b/>
          <w:bCs/>
          <w:color w:val="auto"/>
          <w:sz w:val="24"/>
          <w:szCs w:val="24"/>
        </w:rPr>
        <w:t>I</w:t>
      </w:r>
      <w:r w:rsidR="004A2E58" w:rsidRPr="001809CB">
        <w:rPr>
          <w:rFonts w:ascii="Times New Roman" w:hAnsi="Times New Roman" w:cs="Times New Roman"/>
          <w:b/>
          <w:bCs/>
          <w:color w:val="auto"/>
          <w:sz w:val="24"/>
          <w:szCs w:val="24"/>
        </w:rPr>
        <w:t>dentificación del problema y de su importancia</w:t>
      </w:r>
      <w:bookmarkEnd w:id="63"/>
      <w:bookmarkEnd w:id="64"/>
      <w:bookmarkEnd w:id="65"/>
    </w:p>
    <w:p w14:paraId="007AAD99" w14:textId="77777777" w:rsidR="008E784B" w:rsidRPr="001809CB" w:rsidRDefault="004A2E58"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 xml:space="preserve">El análisis de código es una técnica esencial para identificar problemas, asegurar la calidad del código en los lenguajes de programación, incluido DART. Sin embargo, existen ciertos desafíos y </w:t>
      </w:r>
      <w:r w:rsidR="008E784B" w:rsidRPr="001809CB">
        <w:rPr>
          <w:rFonts w:ascii="Times New Roman" w:hAnsi="Times New Roman"/>
          <w:sz w:val="24"/>
          <w:szCs w:val="24"/>
        </w:rPr>
        <w:t>limitaciones que pueden hacer que el análisis de código sea difícil o imposible en algunos casos.</w:t>
      </w:r>
    </w:p>
    <w:p w14:paraId="7D626899" w14:textId="77777777"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Las posibles limitaciones del análisis de código incluyen la complejidad del código, que puede dificultar el análisis automático, especialmente cuando el código tiene demasiadas ramas y condiciones (complejidad ciclomática) o está mal organizado (código espagueti).</w:t>
      </w:r>
    </w:p>
    <w:p w14:paraId="4353A141" w14:textId="7FE498AB"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Otra limitación es la naturaleza del lenguaje de programación. Algunas características del lenguaje, como la metaprogramación, pueden ser difíciles de analizar, y las constantes actualizaciones y nuevas versiones del lenguaje pueden introducir cambios que las herramientas aún no soportan.</w:t>
      </w:r>
    </w:p>
    <w:p w14:paraId="7A5E20BD" w14:textId="77777777"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Las herramientas de análisis también tienen limitaciones. No todas pueden detectar todos los tipos de problemas, y pueden generar falsos positivos o negativos. Además, el análisis de código dinámico es complicado porque el código que se genera o modifica en tiempo de ejecución, o que interactúa con dependencias externas, puede ser difícil de analizar estáticamente.</w:t>
      </w:r>
    </w:p>
    <w:p w14:paraId="081AE29B" w14:textId="77777777"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lastRenderedPageBreak/>
        <w:t>La escalabilidad es otra limitación. En proyectos grandes, el análisis de código puede ser lento y requerir muchos recursos computacionales, lo que puede ser un desafío en el ciclo de integración continua.</w:t>
      </w:r>
    </w:p>
    <w:p w14:paraId="0A74162D" w14:textId="77777777"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El contexto y los requisitos del proyecto también limitan el análisis. La falta de entendimiento del dominio de aplicación puede llevar a interpretaciones incorrectas, y los requisitos no funcionales, como la usabilidad y el rendimiento, son difíciles de evaluar solo con análisis estático.</w:t>
      </w:r>
    </w:p>
    <w:p w14:paraId="228362DD" w14:textId="62901D4B" w:rsidR="008E784B"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 xml:space="preserve">El análisis de código heredado </w:t>
      </w:r>
      <w:r w:rsidR="005F1C87">
        <w:rPr>
          <w:rFonts w:ascii="Times New Roman" w:hAnsi="Times New Roman"/>
          <w:sz w:val="24"/>
          <w:szCs w:val="24"/>
        </w:rPr>
        <w:t>u</w:t>
      </w:r>
      <w:r w:rsidR="005F1C87" w:rsidRPr="001809CB">
        <w:rPr>
          <w:rFonts w:ascii="Times New Roman" w:hAnsi="Times New Roman"/>
          <w:sz w:val="24"/>
          <w:szCs w:val="24"/>
        </w:rPr>
        <w:t xml:space="preserve"> </w:t>
      </w:r>
      <w:r w:rsidRPr="001809CB">
        <w:rPr>
          <w:rFonts w:ascii="Times New Roman" w:hAnsi="Times New Roman"/>
          <w:sz w:val="24"/>
          <w:szCs w:val="24"/>
        </w:rPr>
        <w:t>obsoleto presenta sus propias limitaciones, ya que el código antiguo que no sigue las mejores prácticas modernas y la falta de documentación adecuada complican el análisis.</w:t>
      </w:r>
    </w:p>
    <w:p w14:paraId="4C99A09F" w14:textId="257479B3" w:rsidR="00566B00" w:rsidRPr="001809CB" w:rsidRDefault="008E784B"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Finalmente, la variabilidad en la calidad del código entre desarrolladores afecta la facilidad de análisis, y la revisión manual sigue siendo necesaria para complementar el análisis automático, lo cual es intensivo en tiempo y recursos.</w:t>
      </w:r>
    </w:p>
    <w:p w14:paraId="5D0BF95E" w14:textId="77777777" w:rsidR="004A2E58" w:rsidRPr="001809CB" w:rsidRDefault="004A2E58"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 xml:space="preserve">La imposibilidad de analizar código de manera efectiva en DART 3 tiene un impacto significativo en la calidad y mantenimiento del software. Sin un análisis adecuado, los desarrolladores pueden pasar por alto errores críticos y vulnerabilidades de seguridad que podrían haberse detectado y corregido en las etapas tempranas del desarrollo. Esto no solo aumenta el costo y el esfuerzo necesarios para solucionar problemas en fases posteriores, sino que también compromete la confiabilidad y la estabilidad del software. Además, la falta de análisis reduce la capacidad de mantener un código limpio y eficiente, afectando negativamente la colaboración en equipos grandes y la escalabilidad del proyecto. </w:t>
      </w:r>
    </w:p>
    <w:p w14:paraId="248AD7B7" w14:textId="77777777" w:rsidR="004A2E58" w:rsidRPr="001809CB" w:rsidRDefault="004A2E58" w:rsidP="00AF28FF">
      <w:pPr>
        <w:numPr>
          <w:ilvl w:val="0"/>
          <w:numId w:val="4"/>
        </w:numPr>
        <w:pBdr>
          <w:bottom w:val="single" w:sz="6" w:space="1" w:color="auto"/>
        </w:pBdr>
        <w:snapToGrid w:val="0"/>
        <w:spacing w:before="0" w:after="160" w:line="480" w:lineRule="auto"/>
        <w:ind w:left="0" w:firstLine="720"/>
        <w:rPr>
          <w:rFonts w:ascii="Times New Roman" w:hAnsi="Times New Roman"/>
          <w:vanish/>
          <w:sz w:val="24"/>
          <w:szCs w:val="24"/>
          <w:lang w:eastAsia="es-CO"/>
        </w:rPr>
      </w:pPr>
      <w:r w:rsidRPr="001809CB">
        <w:rPr>
          <w:rFonts w:ascii="Times New Roman" w:hAnsi="Times New Roman"/>
          <w:vanish/>
          <w:sz w:val="24"/>
          <w:szCs w:val="24"/>
          <w:lang w:eastAsia="es-CO"/>
        </w:rPr>
        <w:lastRenderedPageBreak/>
        <w:t>Principio del formulario</w:t>
      </w:r>
    </w:p>
    <w:p w14:paraId="7D825148" w14:textId="77777777" w:rsidR="004A2E58" w:rsidRPr="001809CB" w:rsidRDefault="004A2E58" w:rsidP="00AF28FF">
      <w:pPr>
        <w:numPr>
          <w:ilvl w:val="0"/>
          <w:numId w:val="4"/>
        </w:numPr>
        <w:pBdr>
          <w:top w:val="single" w:sz="6" w:space="1" w:color="auto"/>
        </w:pBdr>
        <w:snapToGrid w:val="0"/>
        <w:spacing w:before="0" w:after="160" w:line="480" w:lineRule="auto"/>
        <w:ind w:left="0" w:firstLine="720"/>
        <w:rPr>
          <w:rFonts w:ascii="Times New Roman" w:hAnsi="Times New Roman"/>
          <w:vanish/>
          <w:sz w:val="24"/>
          <w:szCs w:val="24"/>
          <w:lang w:eastAsia="es-CO"/>
        </w:rPr>
      </w:pPr>
      <w:r w:rsidRPr="001809CB">
        <w:rPr>
          <w:rFonts w:ascii="Times New Roman" w:hAnsi="Times New Roman"/>
          <w:vanish/>
          <w:sz w:val="24"/>
          <w:szCs w:val="24"/>
          <w:lang w:eastAsia="es-CO"/>
        </w:rPr>
        <w:t>Final del formulario</w:t>
      </w:r>
    </w:p>
    <w:p w14:paraId="73ECC567" w14:textId="440649C1" w:rsidR="00A20F7F" w:rsidRPr="001809CB" w:rsidRDefault="008E784B" w:rsidP="00AF28FF">
      <w:pPr>
        <w:snapToGrid w:val="0"/>
        <w:spacing w:before="0" w:after="160" w:line="480" w:lineRule="auto"/>
        <w:ind w:firstLine="720"/>
        <w:rPr>
          <w:rFonts w:ascii="Times New Roman" w:hAnsi="Times New Roman"/>
          <w:sz w:val="24"/>
          <w:szCs w:val="24"/>
        </w:rPr>
      </w:pPr>
      <w:bookmarkStart w:id="66" w:name="_Toc169876956"/>
      <w:bookmarkStart w:id="67" w:name="_Toc168520891"/>
      <w:r w:rsidRPr="001809CB">
        <w:rPr>
          <w:rFonts w:ascii="Times New Roman" w:hAnsi="Times New Roman"/>
          <w:sz w:val="24"/>
          <w:szCs w:val="24"/>
        </w:rPr>
        <w:t>En resumen, el análisis de código es crucial para asegurar un desarrollo de software de alta calidad, seguro y eficiente, y su ausencia puede tener consecuencias graves para cualquier proyecto.</w:t>
      </w:r>
      <w:bookmarkEnd w:id="66"/>
    </w:p>
    <w:p w14:paraId="0B753424" w14:textId="1527539C" w:rsidR="004A2E58" w:rsidRPr="001809CB" w:rsidRDefault="004A2E58"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68" w:name="_Toc169876957"/>
      <w:bookmarkStart w:id="69" w:name="_Toc170248480"/>
      <w:r w:rsidRPr="001809CB">
        <w:rPr>
          <w:rFonts w:ascii="Times New Roman" w:hAnsi="Times New Roman" w:cs="Times New Roman"/>
          <w:b/>
          <w:bCs/>
          <w:color w:val="auto"/>
          <w:sz w:val="24"/>
          <w:szCs w:val="24"/>
        </w:rPr>
        <w:t>Implementación de la actualización de la gramática de DART</w:t>
      </w:r>
      <w:bookmarkEnd w:id="67"/>
      <w:bookmarkEnd w:id="68"/>
      <w:bookmarkEnd w:id="69"/>
    </w:p>
    <w:p w14:paraId="0250C47B" w14:textId="008F67B7" w:rsidR="00A20F7F"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A continuación, se detallan los aspectos que se tuvieron en cuenta para la implementación de la actualización de la gramática DART</w:t>
      </w:r>
      <w:r w:rsidR="00A20F7F" w:rsidRPr="001809CB">
        <w:rPr>
          <w:rFonts w:ascii="Times New Roman" w:hAnsi="Times New Roman"/>
          <w:sz w:val="24"/>
          <w:szCs w:val="24"/>
        </w:rPr>
        <w:t>.</w:t>
      </w:r>
    </w:p>
    <w:p w14:paraId="3F74D84D" w14:textId="6F54139C" w:rsidR="004A2E58" w:rsidRPr="001809CB" w:rsidRDefault="004A2E58" w:rsidP="00AF28FF">
      <w:pPr>
        <w:pStyle w:val="Ttulo2"/>
        <w:numPr>
          <w:ilvl w:val="1"/>
          <w:numId w:val="19"/>
        </w:numPr>
        <w:snapToGrid w:val="0"/>
        <w:spacing w:before="0" w:after="160" w:line="480" w:lineRule="auto"/>
        <w:ind w:left="0" w:firstLine="720"/>
        <w:rPr>
          <w:rFonts w:ascii="Times New Roman" w:hAnsi="Times New Roman" w:cs="Times New Roman"/>
          <w:b/>
          <w:bCs/>
          <w:color w:val="auto"/>
          <w:sz w:val="24"/>
          <w:szCs w:val="24"/>
        </w:rPr>
      </w:pPr>
      <w:bookmarkStart w:id="70" w:name="_Toc170248481"/>
      <w:r w:rsidRPr="001809CB">
        <w:rPr>
          <w:rFonts w:ascii="Times New Roman" w:hAnsi="Times New Roman" w:cs="Times New Roman"/>
          <w:b/>
          <w:bCs/>
          <w:color w:val="auto"/>
          <w:sz w:val="24"/>
          <w:szCs w:val="24"/>
        </w:rPr>
        <w:t>Recolección de Información</w:t>
      </w:r>
      <w:bookmarkEnd w:id="70"/>
    </w:p>
    <w:p w14:paraId="39601773" w14:textId="77777777" w:rsidR="005C1C24" w:rsidRPr="001809CB" w:rsidRDefault="005C1C24" w:rsidP="00AF28FF">
      <w:pPr>
        <w:snapToGrid w:val="0"/>
        <w:spacing w:before="0" w:after="160" w:line="480" w:lineRule="auto"/>
        <w:ind w:firstLine="720"/>
        <w:rPr>
          <w:rFonts w:ascii="Times New Roman" w:hAnsi="Times New Roman"/>
          <w:sz w:val="24"/>
          <w:szCs w:val="24"/>
        </w:rPr>
      </w:pPr>
      <w:bookmarkStart w:id="71" w:name="_Toc169876958"/>
      <w:bookmarkStart w:id="72" w:name="_Toc168520892"/>
      <w:r w:rsidRPr="001809CB">
        <w:rPr>
          <w:rFonts w:ascii="Times New Roman" w:hAnsi="Times New Roman"/>
          <w:sz w:val="24"/>
          <w:szCs w:val="24"/>
        </w:rPr>
        <w:t>Para llevar a cabo un análisis detallado del lenguaje Dart y registrar los cambios encontrados, se recurrió a fuentes de documentación específicas y se anotaron en una bitácora. Este proceso fue facilitado por el uso de un laboratorio virtual de la organización ANTLR, una herramienta intuitiva y fácil de usar. ANTLR fue fundamental para la generación del analizador sintáctico basado en la gramática de Dart 3, lo que permitió un análisis más preciso del código. La automatización de las pruebas de la información gramatical garantizó la consistencia y exactitud del análisis, mientras que la generación de programas de ejemplo se apoyó en la documentación oficial de Dart 3, asegurando la validez y aplicabilidad de los resultados obtenidos.</w:t>
      </w:r>
      <w:bookmarkEnd w:id="71"/>
    </w:p>
    <w:p w14:paraId="41975508" w14:textId="689A1715" w:rsidR="004A2E58" w:rsidRPr="001809CB" w:rsidRDefault="00681ADB" w:rsidP="00AF28FF">
      <w:pPr>
        <w:pStyle w:val="Ttulo2"/>
        <w:numPr>
          <w:ilvl w:val="1"/>
          <w:numId w:val="19"/>
        </w:numPr>
        <w:snapToGrid w:val="0"/>
        <w:spacing w:before="0" w:after="160" w:line="480" w:lineRule="auto"/>
        <w:ind w:left="0" w:firstLine="720"/>
        <w:rPr>
          <w:rFonts w:ascii="Times New Roman" w:hAnsi="Times New Roman" w:cs="Times New Roman"/>
          <w:b/>
          <w:bCs/>
          <w:color w:val="auto"/>
          <w:sz w:val="24"/>
          <w:szCs w:val="24"/>
        </w:rPr>
      </w:pPr>
      <w:bookmarkStart w:id="73" w:name="_Toc170248482"/>
      <w:bookmarkStart w:id="74" w:name="_Toc169876959"/>
      <w:bookmarkEnd w:id="72"/>
      <w:r w:rsidRPr="001809CB">
        <w:rPr>
          <w:rFonts w:ascii="Times New Roman" w:hAnsi="Times New Roman" w:cs="Times New Roman"/>
          <w:b/>
          <w:bCs/>
          <w:color w:val="auto"/>
          <w:sz w:val="24"/>
          <w:szCs w:val="24"/>
        </w:rPr>
        <w:t>Alternativas de diseño</w:t>
      </w:r>
      <w:bookmarkEnd w:id="73"/>
      <w:r w:rsidRPr="001809CB">
        <w:rPr>
          <w:rFonts w:ascii="Times New Roman" w:hAnsi="Times New Roman" w:cs="Times New Roman"/>
          <w:b/>
          <w:bCs/>
          <w:color w:val="auto"/>
          <w:sz w:val="24"/>
          <w:szCs w:val="24"/>
        </w:rPr>
        <w:t xml:space="preserve"> </w:t>
      </w:r>
      <w:bookmarkEnd w:id="74"/>
    </w:p>
    <w:p w14:paraId="65A5F337" w14:textId="364375C5" w:rsidR="004A2E58" w:rsidRPr="001809CB" w:rsidRDefault="004A2E58" w:rsidP="00AF28FF">
      <w:pPr>
        <w:pStyle w:val="Ttulo3"/>
        <w:snapToGrid w:val="0"/>
        <w:spacing w:before="0" w:after="160" w:line="480" w:lineRule="auto"/>
        <w:ind w:firstLine="720"/>
        <w:rPr>
          <w:rFonts w:ascii="Times New Roman" w:hAnsi="Times New Roman" w:cs="Times New Roman"/>
          <w:b/>
          <w:bCs/>
          <w:color w:val="auto"/>
          <w:sz w:val="24"/>
          <w:szCs w:val="24"/>
        </w:rPr>
      </w:pPr>
      <w:bookmarkStart w:id="75" w:name="_Toc170248483"/>
      <w:r w:rsidRPr="001809CB">
        <w:rPr>
          <w:rFonts w:ascii="Times New Roman" w:hAnsi="Times New Roman" w:cs="Times New Roman"/>
          <w:b/>
          <w:bCs/>
          <w:color w:val="auto"/>
          <w:sz w:val="24"/>
          <w:szCs w:val="24"/>
        </w:rPr>
        <w:t>4.2.1</w:t>
      </w:r>
      <w:r w:rsidR="00681ADB" w:rsidRPr="001809CB">
        <w:rPr>
          <w:rFonts w:ascii="Times New Roman" w:hAnsi="Times New Roman" w:cs="Times New Roman"/>
          <w:b/>
          <w:bCs/>
          <w:color w:val="auto"/>
          <w:sz w:val="24"/>
          <w:szCs w:val="24"/>
        </w:rPr>
        <w:t>.</w:t>
      </w:r>
      <w:r w:rsidRPr="001809CB">
        <w:rPr>
          <w:rFonts w:ascii="Times New Roman" w:hAnsi="Times New Roman" w:cs="Times New Roman"/>
          <w:b/>
          <w:bCs/>
          <w:color w:val="auto"/>
          <w:sz w:val="24"/>
          <w:szCs w:val="24"/>
        </w:rPr>
        <w:t xml:space="preserve"> Diseño Basado en ANTLR</w:t>
      </w:r>
      <w:bookmarkEnd w:id="75"/>
    </w:p>
    <w:p w14:paraId="4B4446D2" w14:textId="19957626" w:rsidR="005F1C87" w:rsidRDefault="004A2E58" w:rsidP="00AF28FF">
      <w:pPr>
        <w:snapToGrid w:val="0"/>
        <w:spacing w:before="0" w:after="160" w:line="480" w:lineRule="auto"/>
        <w:ind w:firstLine="720"/>
        <w:rPr>
          <w:ins w:id="76" w:author="Nicolas Cardozo Alvarez" w:date="2024-12-08T15:50:00Z" w16du:dateUtc="2024-12-08T20:50:00Z"/>
          <w:rFonts w:ascii="Times New Roman" w:hAnsi="Times New Roman"/>
          <w:sz w:val="24"/>
          <w:szCs w:val="24"/>
        </w:rPr>
      </w:pPr>
      <w:r w:rsidRPr="001809CB">
        <w:rPr>
          <w:rFonts w:ascii="Times New Roman" w:hAnsi="Times New Roman"/>
          <w:sz w:val="24"/>
          <w:szCs w:val="24"/>
        </w:rPr>
        <w:t>ANTLR</w:t>
      </w:r>
      <w:ins w:id="77" w:author="Nicolas Cardozo Alvarez" w:date="2024-12-08T15:49:00Z" w16du:dateUtc="2024-12-08T20:49:00Z">
        <w:r w:rsidR="005F1C87">
          <w:rPr>
            <w:rFonts w:ascii="Times New Roman" w:hAnsi="Times New Roman"/>
            <w:sz w:val="24"/>
            <w:szCs w:val="24"/>
          </w:rPr>
          <w:t xml:space="preserve"> 4</w:t>
        </w:r>
      </w:ins>
      <w:r w:rsidRPr="001809CB">
        <w:rPr>
          <w:rFonts w:ascii="Times New Roman" w:hAnsi="Times New Roman"/>
          <w:sz w:val="24"/>
          <w:szCs w:val="24"/>
        </w:rPr>
        <w:t xml:space="preserve"> (</w:t>
      </w:r>
      <w:proofErr w:type="spellStart"/>
      <w:r w:rsidRPr="001809CB">
        <w:rPr>
          <w:rFonts w:ascii="Times New Roman" w:hAnsi="Times New Roman"/>
          <w:sz w:val="24"/>
          <w:szCs w:val="24"/>
        </w:rPr>
        <w:t>A</w:t>
      </w:r>
      <w:ins w:id="78" w:author="luimarco carrascal diaz" w:date="2024-12-12T17:42:00Z" w16du:dateUtc="2024-12-12T22:42:00Z">
        <w:r w:rsidR="00F10CB1">
          <w:rPr>
            <w:rFonts w:ascii="Times New Roman" w:hAnsi="Times New Roman"/>
            <w:sz w:val="24"/>
            <w:szCs w:val="24"/>
          </w:rPr>
          <w:t>n</w:t>
        </w:r>
      </w:ins>
      <w:del w:id="79" w:author="luimarco carrascal diaz" w:date="2024-12-12T17:42:00Z" w16du:dateUtc="2024-12-12T22:42:00Z">
        <w:r w:rsidRPr="001809CB" w:rsidDel="00F10CB1">
          <w:rPr>
            <w:rFonts w:ascii="Times New Roman" w:hAnsi="Times New Roman"/>
            <w:sz w:val="24"/>
            <w:szCs w:val="24"/>
          </w:rPr>
          <w:delText>N</w:delText>
        </w:r>
      </w:del>
      <w:r w:rsidRPr="001809CB">
        <w:rPr>
          <w:rFonts w:ascii="Times New Roman" w:hAnsi="Times New Roman"/>
          <w:sz w:val="24"/>
          <w:szCs w:val="24"/>
        </w:rPr>
        <w:t>other</w:t>
      </w:r>
      <w:proofErr w:type="spellEnd"/>
      <w:r w:rsidRPr="001809CB">
        <w:rPr>
          <w:rFonts w:ascii="Times New Roman" w:hAnsi="Times New Roman"/>
          <w:sz w:val="24"/>
          <w:szCs w:val="24"/>
        </w:rPr>
        <w:t xml:space="preserve"> Tool </w:t>
      </w:r>
      <w:proofErr w:type="spellStart"/>
      <w:r w:rsidRPr="001809CB">
        <w:rPr>
          <w:rFonts w:ascii="Times New Roman" w:hAnsi="Times New Roman"/>
          <w:sz w:val="24"/>
          <w:szCs w:val="24"/>
        </w:rPr>
        <w:t>for</w:t>
      </w:r>
      <w:proofErr w:type="spellEnd"/>
      <w:r w:rsidRPr="001809CB">
        <w:rPr>
          <w:rFonts w:ascii="Times New Roman" w:hAnsi="Times New Roman"/>
          <w:sz w:val="24"/>
          <w:szCs w:val="24"/>
        </w:rPr>
        <w:t xml:space="preserve"> </w:t>
      </w:r>
      <w:proofErr w:type="spellStart"/>
      <w:r w:rsidRPr="001809CB">
        <w:rPr>
          <w:rFonts w:ascii="Times New Roman" w:hAnsi="Times New Roman"/>
          <w:sz w:val="24"/>
          <w:szCs w:val="24"/>
        </w:rPr>
        <w:t>Language</w:t>
      </w:r>
      <w:proofErr w:type="spellEnd"/>
      <w:r w:rsidRPr="001809CB">
        <w:rPr>
          <w:rFonts w:ascii="Times New Roman" w:hAnsi="Times New Roman"/>
          <w:sz w:val="24"/>
          <w:szCs w:val="24"/>
        </w:rPr>
        <w:t xml:space="preserve"> </w:t>
      </w:r>
      <w:proofErr w:type="spellStart"/>
      <w:r w:rsidRPr="001809CB">
        <w:rPr>
          <w:rFonts w:ascii="Times New Roman" w:hAnsi="Times New Roman"/>
          <w:sz w:val="24"/>
          <w:szCs w:val="24"/>
        </w:rPr>
        <w:t>Recognition</w:t>
      </w:r>
      <w:commentRangeStart w:id="80"/>
      <w:proofErr w:type="spellEnd"/>
      <w:r w:rsidRPr="001809CB">
        <w:rPr>
          <w:rFonts w:ascii="Times New Roman" w:hAnsi="Times New Roman"/>
          <w:sz w:val="24"/>
          <w:szCs w:val="24"/>
        </w:rPr>
        <w:t>)</w:t>
      </w:r>
      <w:commentRangeEnd w:id="80"/>
      <w:r w:rsidR="005F1C87">
        <w:rPr>
          <w:rStyle w:val="Refdecomentario"/>
        </w:rPr>
        <w:commentReference w:id="80"/>
      </w:r>
      <w:ins w:id="81" w:author="luimarco carrascal diaz" w:date="2024-12-12T17:52:00Z" w16du:dateUtc="2024-12-12T22:52:00Z">
        <w:r w:rsidR="002E1B67">
          <w:rPr>
            <w:rFonts w:ascii="Times New Roman" w:hAnsi="Times New Roman"/>
            <w:sz w:val="24"/>
            <w:szCs w:val="24"/>
          </w:rPr>
          <w:t>[1]</w:t>
        </w:r>
      </w:ins>
      <w:r w:rsidRPr="001809CB">
        <w:rPr>
          <w:rFonts w:ascii="Times New Roman" w:hAnsi="Times New Roman"/>
          <w:sz w:val="24"/>
          <w:szCs w:val="24"/>
        </w:rPr>
        <w:t xml:space="preserve"> es una poderosa herramienta utilizada para definir y procesar gramáticas de programación. Permite la creación de analizadores léxicos y sintácticos para interpretar y manipular lenguajes de programación.</w:t>
      </w:r>
      <w:ins w:id="82" w:author="Nicolas Cardozo Alvarez" w:date="2024-12-08T15:49:00Z" w16du:dateUtc="2024-12-08T20:49:00Z">
        <w:r w:rsidR="005F1C87">
          <w:rPr>
            <w:rFonts w:ascii="Times New Roman" w:hAnsi="Times New Roman"/>
            <w:sz w:val="24"/>
            <w:szCs w:val="24"/>
          </w:rPr>
          <w:t xml:space="preserve"> </w:t>
        </w:r>
      </w:ins>
      <w:r w:rsidRPr="001809CB">
        <w:rPr>
          <w:rFonts w:ascii="Times New Roman" w:hAnsi="Times New Roman"/>
          <w:sz w:val="24"/>
          <w:szCs w:val="24"/>
        </w:rPr>
        <w:t xml:space="preserve">ANTLR utiliza gramáticas específicas para describir la estructura de un lenguaje de programación. Una vez definidas, estas gramáticas se compilan en un conjunto de clases en el lenguaje de destino elegido </w:t>
      </w:r>
      <w:r w:rsidRPr="001809CB">
        <w:rPr>
          <w:rFonts w:ascii="Times New Roman" w:hAnsi="Times New Roman"/>
          <w:sz w:val="24"/>
          <w:szCs w:val="24"/>
        </w:rPr>
        <w:lastRenderedPageBreak/>
        <w:t xml:space="preserve">(por ejemplo, Java, Python, JavaScript). ANTLR genera automáticamente el código necesario para el análisis léxico y sintáctico, permitiendo la interpretación o compilación del código fuente escrito en el lenguaje definido. </w:t>
      </w:r>
      <w:r w:rsidR="004D03E2" w:rsidRPr="001809CB">
        <w:rPr>
          <w:rFonts w:ascii="Times New Roman" w:hAnsi="Times New Roman"/>
          <w:sz w:val="24"/>
          <w:szCs w:val="24"/>
        </w:rPr>
        <w:t>El proceso de análisis del lenguaje Dart comienza con la definición de una gramática, la cual describe las reglas sintácticas del lenguaje. Esta gramática es luego compilada utilizando ANTLR, que genera el código fuente correspondiente. Posteriormente, el código generado se utiliza para realizar el análisis léxico y sintáctico, procesando el texto de entrada, identificando tokens y verificando su estructura de acuerdo con las reglas establecidas en la gramática.</w:t>
      </w:r>
    </w:p>
    <w:p w14:paraId="42B0AA91" w14:textId="02C1436C"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t>Ventajas:</w:t>
      </w:r>
    </w:p>
    <w:p w14:paraId="0E8C6701" w14:textId="77777777" w:rsidR="004A2E58" w:rsidRPr="001809CB" w:rsidRDefault="004A2E58" w:rsidP="00AF28FF">
      <w:pPr>
        <w:numPr>
          <w:ilvl w:val="0"/>
          <w:numId w:val="5"/>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Flexibilidad y Potencia:</w:t>
      </w:r>
      <w:r w:rsidRPr="001809CB">
        <w:rPr>
          <w:rFonts w:ascii="Times New Roman" w:hAnsi="Times New Roman"/>
          <w:sz w:val="24"/>
          <w:szCs w:val="24"/>
        </w:rPr>
        <w:t xml:space="preserve"> Soporta gramáticas complejas y múltiples lenguajes de destino.</w:t>
      </w:r>
    </w:p>
    <w:p w14:paraId="3B583B2D" w14:textId="77777777" w:rsidR="004A2E58" w:rsidRPr="001809CB" w:rsidRDefault="004A2E58" w:rsidP="00AF28FF">
      <w:pPr>
        <w:numPr>
          <w:ilvl w:val="0"/>
          <w:numId w:val="5"/>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Amplia Comunidad y Documentación:</w:t>
      </w:r>
      <w:r w:rsidRPr="001809CB">
        <w:rPr>
          <w:rFonts w:ascii="Times New Roman" w:hAnsi="Times New Roman"/>
          <w:sz w:val="24"/>
          <w:szCs w:val="24"/>
        </w:rPr>
        <w:t xml:space="preserve"> Facilita la resolución de problemas y la implementación de soluciones avanzadas.</w:t>
      </w:r>
    </w:p>
    <w:p w14:paraId="42E2EE76" w14:textId="77777777" w:rsidR="004A2E58" w:rsidRPr="001809CB" w:rsidRDefault="004A2E58" w:rsidP="00AF28FF">
      <w:pPr>
        <w:numPr>
          <w:ilvl w:val="0"/>
          <w:numId w:val="5"/>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Herramientas de Depuración:</w:t>
      </w:r>
      <w:r w:rsidRPr="001809CB">
        <w:rPr>
          <w:rFonts w:ascii="Times New Roman" w:hAnsi="Times New Roman"/>
          <w:sz w:val="24"/>
          <w:szCs w:val="24"/>
        </w:rPr>
        <w:t xml:space="preserve"> Incluye un conjunto robusto de herramientas para visualizar y depurar gramáticas.</w:t>
      </w:r>
    </w:p>
    <w:p w14:paraId="16E2F8CA"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t>Desventajas:</w:t>
      </w:r>
    </w:p>
    <w:p w14:paraId="1C6F21A5" w14:textId="77777777" w:rsidR="004A2E58" w:rsidRPr="001809CB" w:rsidRDefault="004A2E58" w:rsidP="00AF28FF">
      <w:pPr>
        <w:numPr>
          <w:ilvl w:val="0"/>
          <w:numId w:val="6"/>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Complejidad:</w:t>
      </w:r>
      <w:r w:rsidRPr="001809CB">
        <w:rPr>
          <w:rFonts w:ascii="Times New Roman" w:hAnsi="Times New Roman"/>
          <w:sz w:val="24"/>
          <w:szCs w:val="24"/>
        </w:rPr>
        <w:t xml:space="preserve"> Puede ser complicado para usuarios principiantes.</w:t>
      </w:r>
    </w:p>
    <w:p w14:paraId="73EA4AB6" w14:textId="3AB108D3" w:rsidR="00A20F7F" w:rsidRPr="001809CB" w:rsidRDefault="004A2E58" w:rsidP="00AF28FF">
      <w:pPr>
        <w:numPr>
          <w:ilvl w:val="0"/>
          <w:numId w:val="6"/>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Rendimiento:</w:t>
      </w:r>
      <w:r w:rsidRPr="001809CB">
        <w:rPr>
          <w:rFonts w:ascii="Times New Roman" w:hAnsi="Times New Roman"/>
          <w:sz w:val="24"/>
          <w:szCs w:val="24"/>
        </w:rPr>
        <w:t xml:space="preserve"> Puede ser menos eficiente en comparación con algunas alternativas más ligeras.</w:t>
      </w:r>
    </w:p>
    <w:p w14:paraId="063BDD1F" w14:textId="7BAD2E48" w:rsidR="004A2E58" w:rsidRPr="001809CB" w:rsidRDefault="004A2E58" w:rsidP="00AF28FF">
      <w:pPr>
        <w:pStyle w:val="Ttulo3"/>
        <w:snapToGrid w:val="0"/>
        <w:spacing w:before="0" w:after="160" w:line="480" w:lineRule="auto"/>
        <w:ind w:firstLine="720"/>
        <w:rPr>
          <w:rFonts w:ascii="Times New Roman" w:hAnsi="Times New Roman" w:cs="Times New Roman"/>
          <w:b/>
          <w:bCs/>
          <w:color w:val="auto"/>
          <w:sz w:val="24"/>
          <w:szCs w:val="24"/>
        </w:rPr>
      </w:pPr>
      <w:bookmarkStart w:id="83" w:name="_Toc170248484"/>
      <w:r w:rsidRPr="001809CB">
        <w:rPr>
          <w:rFonts w:ascii="Times New Roman" w:hAnsi="Times New Roman" w:cs="Times New Roman"/>
          <w:b/>
          <w:bCs/>
          <w:color w:val="auto"/>
          <w:sz w:val="24"/>
          <w:szCs w:val="24"/>
        </w:rPr>
        <w:lastRenderedPageBreak/>
        <w:t>4.2.2</w:t>
      </w:r>
      <w:r w:rsidR="00681ADB" w:rsidRPr="001809CB">
        <w:rPr>
          <w:rFonts w:ascii="Times New Roman" w:hAnsi="Times New Roman" w:cs="Times New Roman"/>
          <w:b/>
          <w:bCs/>
          <w:color w:val="auto"/>
          <w:sz w:val="24"/>
          <w:szCs w:val="24"/>
        </w:rPr>
        <w:t>.</w:t>
      </w:r>
      <w:r w:rsidRPr="001809CB">
        <w:rPr>
          <w:rFonts w:ascii="Times New Roman" w:hAnsi="Times New Roman" w:cs="Times New Roman"/>
          <w:b/>
          <w:bCs/>
          <w:color w:val="auto"/>
          <w:sz w:val="24"/>
          <w:szCs w:val="24"/>
        </w:rPr>
        <w:t xml:space="preserve"> Diseño Basado en </w:t>
      </w:r>
      <w:proofErr w:type="spellStart"/>
      <w:r w:rsidRPr="001809CB">
        <w:rPr>
          <w:rFonts w:ascii="Times New Roman" w:hAnsi="Times New Roman" w:cs="Times New Roman"/>
          <w:b/>
          <w:bCs/>
          <w:color w:val="auto"/>
          <w:sz w:val="24"/>
          <w:szCs w:val="24"/>
        </w:rPr>
        <w:t>JavaCC</w:t>
      </w:r>
      <w:bookmarkEnd w:id="83"/>
      <w:proofErr w:type="spellEnd"/>
    </w:p>
    <w:p w14:paraId="1B40596D" w14:textId="6F0B0BD2"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JavaCC (Java </w:t>
      </w:r>
      <w:proofErr w:type="spellStart"/>
      <w:r w:rsidRPr="001809CB">
        <w:rPr>
          <w:rFonts w:ascii="Times New Roman" w:hAnsi="Times New Roman"/>
          <w:sz w:val="24"/>
          <w:szCs w:val="24"/>
        </w:rPr>
        <w:t>Compiler</w:t>
      </w:r>
      <w:proofErr w:type="spellEnd"/>
      <w:r w:rsidRPr="001809CB">
        <w:rPr>
          <w:rFonts w:ascii="Times New Roman" w:hAnsi="Times New Roman"/>
          <w:sz w:val="24"/>
          <w:szCs w:val="24"/>
        </w:rPr>
        <w:t xml:space="preserve"> </w:t>
      </w:r>
      <w:proofErr w:type="spellStart"/>
      <w:r w:rsidRPr="001809CB">
        <w:rPr>
          <w:rFonts w:ascii="Times New Roman" w:hAnsi="Times New Roman"/>
          <w:sz w:val="24"/>
          <w:szCs w:val="24"/>
        </w:rPr>
        <w:t>Compiler</w:t>
      </w:r>
      <w:commentRangeStart w:id="84"/>
      <w:proofErr w:type="spellEnd"/>
      <w:r w:rsidRPr="001809CB">
        <w:rPr>
          <w:rFonts w:ascii="Times New Roman" w:hAnsi="Times New Roman"/>
          <w:sz w:val="24"/>
          <w:szCs w:val="24"/>
        </w:rPr>
        <w:t>)</w:t>
      </w:r>
      <w:commentRangeEnd w:id="84"/>
      <w:r w:rsidR="005F1C87">
        <w:rPr>
          <w:rStyle w:val="Refdecomentario"/>
        </w:rPr>
        <w:commentReference w:id="84"/>
      </w:r>
      <w:ins w:id="85" w:author="luimarco carrascal diaz" w:date="2024-12-12T19:45:00Z" w16du:dateUtc="2024-12-13T00:45:00Z">
        <w:r w:rsidR="001D62F7">
          <w:rPr>
            <w:rFonts w:ascii="Times New Roman" w:hAnsi="Times New Roman"/>
            <w:sz w:val="24"/>
            <w:szCs w:val="24"/>
          </w:rPr>
          <w:t>[2]</w:t>
        </w:r>
      </w:ins>
      <w:r w:rsidRPr="001809CB">
        <w:rPr>
          <w:rFonts w:ascii="Times New Roman" w:hAnsi="Times New Roman"/>
          <w:sz w:val="24"/>
          <w:szCs w:val="24"/>
        </w:rPr>
        <w:t xml:space="preserve"> es una herramienta que permite la definición y el procesamiento de gramáticas en el lenguaje de programación Java. Es utilizada para construir analizadores sintácticos y generadores de código.</w:t>
      </w:r>
      <w:ins w:id="86" w:author="Nicolas Cardozo Alvarez" w:date="2024-12-08T15:51:00Z" w16du:dateUtc="2024-12-08T20:51:00Z">
        <w:r w:rsidR="005F1C87">
          <w:rPr>
            <w:rFonts w:ascii="Times New Roman" w:hAnsi="Times New Roman"/>
            <w:sz w:val="24"/>
            <w:szCs w:val="24"/>
          </w:rPr>
          <w:t xml:space="preserve"> </w:t>
        </w:r>
      </w:ins>
      <w:r w:rsidRPr="001809CB">
        <w:rPr>
          <w:rFonts w:ascii="Times New Roman" w:hAnsi="Times New Roman"/>
          <w:sz w:val="24"/>
          <w:szCs w:val="24"/>
        </w:rPr>
        <w:t>JavaCC procesa una descripción de la gramática escrita en un archivo. jj y genera un conjunto de clases Java que implementan un analizador sintáctico. Estas clases pueden ser utilizadas para analizar y validar la estructura de un programa escrito en el lenguaje definido por la gramática.</w:t>
      </w:r>
    </w:p>
    <w:p w14:paraId="0EB3747B"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Definición de Gramática: Se crea un archivo .jj que contiene las reglas de la gramática.</w:t>
      </w:r>
    </w:p>
    <w:p w14:paraId="158849E9"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Generación de Código: JavaCC procesa el archivo .jj y genera código Java.</w:t>
      </w:r>
    </w:p>
    <w:p w14:paraId="28881E1A"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Análisis Léxico y Sintáctico: El código generado analiza el texto de entrada y valida su estructura.</w:t>
      </w:r>
    </w:p>
    <w:p w14:paraId="08F7969A"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t>Ventajas:</w:t>
      </w:r>
    </w:p>
    <w:p w14:paraId="1D594C8B" w14:textId="77777777" w:rsidR="004A2E58" w:rsidRPr="001809CB" w:rsidRDefault="004A2E58" w:rsidP="00AF28FF">
      <w:pPr>
        <w:numPr>
          <w:ilvl w:val="0"/>
          <w:numId w:val="7"/>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Integración con Java:</w:t>
      </w:r>
      <w:r w:rsidRPr="001809CB">
        <w:rPr>
          <w:rFonts w:ascii="Times New Roman" w:hAnsi="Times New Roman"/>
          <w:sz w:val="24"/>
          <w:szCs w:val="24"/>
        </w:rPr>
        <w:t xml:space="preserve"> Ideal para proyectos basados en Java.</w:t>
      </w:r>
    </w:p>
    <w:p w14:paraId="05DA25A0" w14:textId="77777777" w:rsidR="004A2E58" w:rsidRPr="001809CB" w:rsidRDefault="004A2E58" w:rsidP="00AF28FF">
      <w:pPr>
        <w:numPr>
          <w:ilvl w:val="0"/>
          <w:numId w:val="7"/>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Simplicidad:</w:t>
      </w:r>
      <w:r w:rsidRPr="001809CB">
        <w:rPr>
          <w:rFonts w:ascii="Times New Roman" w:hAnsi="Times New Roman"/>
          <w:sz w:val="24"/>
          <w:szCs w:val="24"/>
        </w:rPr>
        <w:t xml:space="preserve"> Más sencillo que ANTLR para gramáticas menos complejas.</w:t>
      </w:r>
    </w:p>
    <w:p w14:paraId="1CE21649"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t>Desventajas:</w:t>
      </w:r>
    </w:p>
    <w:p w14:paraId="287DB9F9" w14:textId="77777777" w:rsidR="004A2E58" w:rsidRPr="001809CB" w:rsidRDefault="004A2E58" w:rsidP="00AF28FF">
      <w:pPr>
        <w:numPr>
          <w:ilvl w:val="0"/>
          <w:numId w:val="8"/>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Menos Flexible:</w:t>
      </w:r>
      <w:r w:rsidRPr="001809CB">
        <w:rPr>
          <w:rFonts w:ascii="Times New Roman" w:hAnsi="Times New Roman"/>
          <w:sz w:val="24"/>
          <w:szCs w:val="24"/>
        </w:rPr>
        <w:t xml:space="preserve"> Menos capacidad para soportar gramáticas extremadamente complejas.</w:t>
      </w:r>
    </w:p>
    <w:p w14:paraId="7A545BEC" w14:textId="77777777" w:rsidR="004A2E58" w:rsidRPr="001809CB" w:rsidRDefault="004A2E58" w:rsidP="00AF28FF">
      <w:pPr>
        <w:numPr>
          <w:ilvl w:val="0"/>
          <w:numId w:val="8"/>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Comunidad y Documentación:</w:t>
      </w:r>
      <w:r w:rsidRPr="001809CB">
        <w:rPr>
          <w:rFonts w:ascii="Times New Roman" w:hAnsi="Times New Roman"/>
          <w:sz w:val="24"/>
          <w:szCs w:val="24"/>
        </w:rPr>
        <w:t xml:space="preserve"> Menos soporte en comparación con ANTLR.</w:t>
      </w:r>
    </w:p>
    <w:p w14:paraId="11575E1B" w14:textId="58585D7B" w:rsidR="004A2E58" w:rsidRPr="001809CB" w:rsidRDefault="004A2E58" w:rsidP="00AF28FF">
      <w:pPr>
        <w:pStyle w:val="Ttulo3"/>
        <w:snapToGrid w:val="0"/>
        <w:spacing w:before="0" w:after="160" w:line="480" w:lineRule="auto"/>
        <w:ind w:firstLine="720"/>
        <w:rPr>
          <w:rFonts w:ascii="Times New Roman" w:hAnsi="Times New Roman" w:cs="Times New Roman"/>
          <w:b/>
          <w:bCs/>
          <w:color w:val="auto"/>
          <w:sz w:val="24"/>
          <w:szCs w:val="24"/>
        </w:rPr>
      </w:pPr>
      <w:bookmarkStart w:id="87" w:name="_Toc170248485"/>
      <w:r w:rsidRPr="001809CB">
        <w:rPr>
          <w:rFonts w:ascii="Times New Roman" w:hAnsi="Times New Roman" w:cs="Times New Roman"/>
          <w:b/>
          <w:bCs/>
          <w:color w:val="auto"/>
          <w:sz w:val="24"/>
          <w:szCs w:val="24"/>
        </w:rPr>
        <w:lastRenderedPageBreak/>
        <w:t>4.2.3. Diseño Basado en PEG.js</w:t>
      </w:r>
      <w:bookmarkEnd w:id="87"/>
    </w:p>
    <w:p w14:paraId="5FC1DE8A" w14:textId="7DD22493"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PEG.js (Parsing Expression </w:t>
      </w:r>
      <w:proofErr w:type="spellStart"/>
      <w:r w:rsidRPr="001809CB">
        <w:rPr>
          <w:rFonts w:ascii="Times New Roman" w:hAnsi="Times New Roman"/>
          <w:sz w:val="24"/>
          <w:szCs w:val="24"/>
        </w:rPr>
        <w:t>Grammar</w:t>
      </w:r>
      <w:proofErr w:type="spellEnd"/>
      <w:r w:rsidRPr="001809CB">
        <w:rPr>
          <w:rFonts w:ascii="Times New Roman" w:hAnsi="Times New Roman"/>
          <w:sz w:val="24"/>
          <w:szCs w:val="24"/>
        </w:rPr>
        <w:t xml:space="preserve"> </w:t>
      </w:r>
      <w:proofErr w:type="spellStart"/>
      <w:r w:rsidRPr="001809CB">
        <w:rPr>
          <w:rFonts w:ascii="Times New Roman" w:hAnsi="Times New Roman"/>
          <w:sz w:val="24"/>
          <w:szCs w:val="24"/>
        </w:rPr>
        <w:t>for</w:t>
      </w:r>
      <w:proofErr w:type="spellEnd"/>
      <w:r w:rsidRPr="001809CB">
        <w:rPr>
          <w:rFonts w:ascii="Times New Roman" w:hAnsi="Times New Roman"/>
          <w:sz w:val="24"/>
          <w:szCs w:val="24"/>
        </w:rPr>
        <w:t xml:space="preserve"> JavaScript</w:t>
      </w:r>
      <w:commentRangeStart w:id="88"/>
      <w:r w:rsidRPr="001809CB">
        <w:rPr>
          <w:rFonts w:ascii="Times New Roman" w:hAnsi="Times New Roman"/>
          <w:sz w:val="24"/>
          <w:szCs w:val="24"/>
        </w:rPr>
        <w:t>)</w:t>
      </w:r>
      <w:commentRangeEnd w:id="88"/>
      <w:r w:rsidR="005F1C87">
        <w:rPr>
          <w:rStyle w:val="Refdecomentario"/>
        </w:rPr>
        <w:commentReference w:id="88"/>
      </w:r>
      <w:ins w:id="89" w:author="luimarco carrascal diaz" w:date="2024-12-12T19:45:00Z" w16du:dateUtc="2024-12-13T00:45:00Z">
        <w:r w:rsidR="001D62F7">
          <w:rPr>
            <w:rFonts w:ascii="Times New Roman" w:hAnsi="Times New Roman"/>
            <w:sz w:val="24"/>
            <w:szCs w:val="24"/>
          </w:rPr>
          <w:t>[</w:t>
        </w:r>
      </w:ins>
      <w:ins w:id="90" w:author="luimarco carrascal diaz" w:date="2024-12-12T19:52:00Z" w16du:dateUtc="2024-12-13T00:52:00Z">
        <w:r w:rsidR="001D62F7">
          <w:rPr>
            <w:rFonts w:ascii="Times New Roman" w:hAnsi="Times New Roman"/>
            <w:sz w:val="24"/>
            <w:szCs w:val="24"/>
          </w:rPr>
          <w:t>3</w:t>
        </w:r>
      </w:ins>
      <w:ins w:id="91" w:author="luimarco carrascal diaz" w:date="2024-12-12T19:45:00Z" w16du:dateUtc="2024-12-13T00:45:00Z">
        <w:r w:rsidR="001D62F7">
          <w:rPr>
            <w:rFonts w:ascii="Times New Roman" w:hAnsi="Times New Roman"/>
            <w:sz w:val="24"/>
            <w:szCs w:val="24"/>
          </w:rPr>
          <w:t>]</w:t>
        </w:r>
      </w:ins>
      <w:r w:rsidRPr="001809CB">
        <w:rPr>
          <w:rFonts w:ascii="Times New Roman" w:hAnsi="Times New Roman"/>
          <w:sz w:val="24"/>
          <w:szCs w:val="24"/>
        </w:rPr>
        <w:t xml:space="preserve"> es una herramienta para definir y procesar gramáticas en aplicaciones JavaScript y Node.js. Es utilizada para construir analizadores sintácticos basados en expresiones de gramática.</w:t>
      </w:r>
      <w:ins w:id="92" w:author="Nicolas Cardozo Alvarez" w:date="2024-12-08T15:52:00Z" w16du:dateUtc="2024-12-08T20:52:00Z">
        <w:r w:rsidR="005F1C87">
          <w:rPr>
            <w:rFonts w:ascii="Times New Roman" w:hAnsi="Times New Roman"/>
            <w:sz w:val="24"/>
            <w:szCs w:val="24"/>
          </w:rPr>
          <w:t xml:space="preserve"> </w:t>
        </w:r>
      </w:ins>
      <w:r w:rsidRPr="001809CB">
        <w:rPr>
          <w:rFonts w:ascii="Times New Roman" w:hAnsi="Times New Roman"/>
          <w:sz w:val="24"/>
          <w:szCs w:val="24"/>
        </w:rPr>
        <w:t>PEG.js permite definir gramáticas utilizando una sintaxis declarativa y fácil de aprender. Una vez definida la gramática, PEG.js genera un analizador sintáctico en JavaScript que puede ser utilizado para analizar y validar el texto de entrada.</w:t>
      </w:r>
    </w:p>
    <w:p w14:paraId="2B833ED5"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Definición de Gramática: Se escribe una gramática utilizando la sintaxis de PEG.js.</w:t>
      </w:r>
    </w:p>
    <w:p w14:paraId="650E3E07" w14:textId="77777777"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Generación de Analizador: PEG.js procesa la gramática y genera un analizador en JavaScript.</w:t>
      </w:r>
    </w:p>
    <w:p w14:paraId="6E6E8BC6" w14:textId="77777777" w:rsidR="004A2E58" w:rsidRPr="001809CB" w:rsidRDefault="004A2E58"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sz w:val="24"/>
          <w:szCs w:val="24"/>
        </w:rPr>
        <w:t>Análisis Sintáctico: El analizador generado procesa el texto de entrada y verifica su conformidad con las reglas de la gramática</w:t>
      </w:r>
      <w:r w:rsidRPr="001809CB">
        <w:rPr>
          <w:rFonts w:ascii="Times New Roman" w:hAnsi="Times New Roman"/>
          <w:b/>
          <w:bCs/>
          <w:sz w:val="24"/>
          <w:szCs w:val="24"/>
        </w:rPr>
        <w:t>.</w:t>
      </w:r>
    </w:p>
    <w:p w14:paraId="21F52717" w14:textId="77777777" w:rsidR="004A2E58" w:rsidRPr="001809CB" w:rsidRDefault="004A2E58"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b/>
          <w:bCs/>
          <w:sz w:val="24"/>
          <w:szCs w:val="24"/>
        </w:rPr>
        <w:t>Ventajas:</w:t>
      </w:r>
    </w:p>
    <w:p w14:paraId="54E95015" w14:textId="77777777" w:rsidR="004A2E58" w:rsidRPr="001809CB" w:rsidRDefault="004A2E58" w:rsidP="00AF28FF">
      <w:pPr>
        <w:numPr>
          <w:ilvl w:val="0"/>
          <w:numId w:val="9"/>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Fácil de Usar</w:t>
      </w:r>
      <w:r w:rsidRPr="001809CB">
        <w:rPr>
          <w:rFonts w:ascii="Times New Roman" w:hAnsi="Times New Roman"/>
          <w:sz w:val="24"/>
          <w:szCs w:val="24"/>
        </w:rPr>
        <w:t>: Sintaxis declarativa y fácil de aprender.</w:t>
      </w:r>
    </w:p>
    <w:p w14:paraId="15B20E59" w14:textId="77777777" w:rsidR="004A2E58" w:rsidRPr="001809CB" w:rsidRDefault="004A2E58" w:rsidP="00AF28FF">
      <w:pPr>
        <w:numPr>
          <w:ilvl w:val="0"/>
          <w:numId w:val="9"/>
        </w:numPr>
        <w:snapToGrid w:val="0"/>
        <w:spacing w:before="0" w:after="160" w:line="480" w:lineRule="auto"/>
        <w:ind w:left="0" w:firstLine="720"/>
        <w:rPr>
          <w:rFonts w:ascii="Times New Roman" w:hAnsi="Times New Roman"/>
          <w:b/>
          <w:bCs/>
          <w:sz w:val="24"/>
          <w:szCs w:val="24"/>
        </w:rPr>
      </w:pPr>
      <w:r w:rsidRPr="001809CB">
        <w:rPr>
          <w:rFonts w:ascii="Times New Roman" w:hAnsi="Times New Roman"/>
          <w:b/>
          <w:bCs/>
          <w:sz w:val="24"/>
          <w:szCs w:val="24"/>
        </w:rPr>
        <w:t>Integración con JavaScript</w:t>
      </w:r>
      <w:r w:rsidRPr="001809CB">
        <w:rPr>
          <w:rFonts w:ascii="Times New Roman" w:hAnsi="Times New Roman"/>
          <w:sz w:val="24"/>
          <w:szCs w:val="24"/>
        </w:rPr>
        <w:t>: Ideal para aplicaciones web y de Node.js</w:t>
      </w:r>
      <w:r w:rsidRPr="001809CB">
        <w:rPr>
          <w:rFonts w:ascii="Times New Roman" w:hAnsi="Times New Roman"/>
          <w:b/>
          <w:bCs/>
          <w:sz w:val="24"/>
          <w:szCs w:val="24"/>
        </w:rPr>
        <w:t>.</w:t>
      </w:r>
    </w:p>
    <w:p w14:paraId="6ADD2234" w14:textId="77777777" w:rsidR="004A2E58" w:rsidRPr="001809CB" w:rsidRDefault="004A2E58"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b/>
          <w:bCs/>
          <w:sz w:val="24"/>
          <w:szCs w:val="24"/>
        </w:rPr>
        <w:t>Desventajas:</w:t>
      </w:r>
    </w:p>
    <w:p w14:paraId="407615BC" w14:textId="77777777" w:rsidR="004A2E58" w:rsidRPr="001809CB" w:rsidRDefault="004A2E58" w:rsidP="00AF28FF">
      <w:pPr>
        <w:numPr>
          <w:ilvl w:val="0"/>
          <w:numId w:val="10"/>
        </w:numPr>
        <w:snapToGrid w:val="0"/>
        <w:spacing w:before="0" w:after="160" w:line="480" w:lineRule="auto"/>
        <w:ind w:left="0" w:firstLine="720"/>
        <w:rPr>
          <w:rFonts w:ascii="Times New Roman" w:hAnsi="Times New Roman"/>
          <w:sz w:val="24"/>
          <w:szCs w:val="24"/>
        </w:rPr>
      </w:pPr>
      <w:r w:rsidRPr="001809CB">
        <w:rPr>
          <w:rFonts w:ascii="Times New Roman" w:hAnsi="Times New Roman"/>
          <w:b/>
          <w:bCs/>
          <w:sz w:val="24"/>
          <w:szCs w:val="24"/>
        </w:rPr>
        <w:t>Rendimiento</w:t>
      </w:r>
      <w:r w:rsidRPr="001809CB">
        <w:rPr>
          <w:rFonts w:ascii="Times New Roman" w:hAnsi="Times New Roman"/>
          <w:sz w:val="24"/>
          <w:szCs w:val="24"/>
        </w:rPr>
        <w:t>: Puede ser menos eficiente para gramáticas muy grandes.</w:t>
      </w:r>
    </w:p>
    <w:p w14:paraId="0D2C960E" w14:textId="77777777" w:rsidR="004A2E58" w:rsidRPr="001809CB" w:rsidRDefault="004A2E58" w:rsidP="00AF28FF">
      <w:pPr>
        <w:numPr>
          <w:ilvl w:val="0"/>
          <w:numId w:val="10"/>
        </w:numPr>
        <w:snapToGrid w:val="0"/>
        <w:spacing w:before="0" w:after="160" w:line="480" w:lineRule="auto"/>
        <w:ind w:left="0" w:firstLine="720"/>
        <w:rPr>
          <w:rFonts w:ascii="Times New Roman" w:hAnsi="Times New Roman"/>
          <w:b/>
          <w:bCs/>
          <w:sz w:val="24"/>
          <w:szCs w:val="24"/>
        </w:rPr>
      </w:pPr>
      <w:r w:rsidRPr="001809CB">
        <w:rPr>
          <w:rFonts w:ascii="Times New Roman" w:hAnsi="Times New Roman"/>
          <w:b/>
          <w:bCs/>
          <w:sz w:val="24"/>
          <w:szCs w:val="24"/>
        </w:rPr>
        <w:t>Flexibilidad</w:t>
      </w:r>
      <w:r w:rsidRPr="001809CB">
        <w:rPr>
          <w:rFonts w:ascii="Times New Roman" w:hAnsi="Times New Roman"/>
          <w:sz w:val="24"/>
          <w:szCs w:val="24"/>
        </w:rPr>
        <w:t>: Menos capacidad para gramáticas extremadamente complejas</w:t>
      </w:r>
      <w:r w:rsidRPr="001809CB">
        <w:rPr>
          <w:rFonts w:ascii="Times New Roman" w:hAnsi="Times New Roman"/>
          <w:b/>
          <w:bCs/>
          <w:sz w:val="24"/>
          <w:szCs w:val="24"/>
        </w:rPr>
        <w:t>.</w:t>
      </w:r>
    </w:p>
    <w:p w14:paraId="2502DAB8" w14:textId="6951987A" w:rsidR="00681ADB"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lastRenderedPageBreak/>
        <w:t>Si se requiere una gramática muy compleja y flexible, ANTLR es la mejor opción. Por lo tanto, es la alternativa que se eligió debido a su capacidad para manejar gramáticas complejas, su amplia comunidad y la disponibilidad de herramientas de depuración avanzada</w:t>
      </w:r>
      <w:r w:rsidR="00681ADB" w:rsidRPr="001809CB">
        <w:rPr>
          <w:rFonts w:ascii="Times New Roman" w:hAnsi="Times New Roman"/>
          <w:sz w:val="24"/>
          <w:szCs w:val="24"/>
        </w:rPr>
        <w:t>s.</w:t>
      </w:r>
    </w:p>
    <w:p w14:paraId="7F9D3B78" w14:textId="260814A8" w:rsidR="004A2E58" w:rsidRPr="001809CB" w:rsidRDefault="004A2E58" w:rsidP="00AF28FF">
      <w:pPr>
        <w:pStyle w:val="Ttulo2"/>
        <w:numPr>
          <w:ilvl w:val="1"/>
          <w:numId w:val="19"/>
        </w:numPr>
        <w:snapToGrid w:val="0"/>
        <w:spacing w:before="0" w:after="160" w:line="480" w:lineRule="auto"/>
        <w:ind w:left="0" w:firstLine="720"/>
        <w:rPr>
          <w:rFonts w:ascii="Times New Roman" w:hAnsi="Times New Roman" w:cs="Times New Roman"/>
          <w:b/>
          <w:bCs/>
          <w:color w:val="auto"/>
          <w:sz w:val="24"/>
          <w:szCs w:val="24"/>
        </w:rPr>
      </w:pPr>
      <w:bookmarkStart w:id="93" w:name="_Toc168520893"/>
      <w:bookmarkStart w:id="94" w:name="_Toc169876960"/>
      <w:bookmarkStart w:id="95" w:name="_Toc170248486"/>
      <w:r w:rsidRPr="001809CB">
        <w:rPr>
          <w:rFonts w:ascii="Times New Roman" w:hAnsi="Times New Roman" w:cs="Times New Roman"/>
          <w:b/>
          <w:bCs/>
          <w:color w:val="auto"/>
          <w:sz w:val="24"/>
          <w:szCs w:val="24"/>
        </w:rPr>
        <w:t>Implementación</w:t>
      </w:r>
      <w:bookmarkEnd w:id="93"/>
      <w:bookmarkEnd w:id="94"/>
      <w:bookmarkEnd w:id="95"/>
      <w:r w:rsidRPr="001809CB">
        <w:rPr>
          <w:rFonts w:ascii="Times New Roman" w:hAnsi="Times New Roman" w:cs="Times New Roman"/>
          <w:b/>
          <w:bCs/>
          <w:color w:val="auto"/>
          <w:sz w:val="24"/>
          <w:szCs w:val="24"/>
        </w:rPr>
        <w:t xml:space="preserve"> </w:t>
      </w:r>
    </w:p>
    <w:p w14:paraId="4DFF786F" w14:textId="0137ACF1" w:rsidR="004A2E58"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La solución que se implemento fue la gramática de DART 3, completamente funcional para analizar el </w:t>
      </w:r>
      <w:commentRangeStart w:id="96"/>
      <w:r w:rsidRPr="001809CB">
        <w:rPr>
          <w:rFonts w:ascii="Times New Roman" w:hAnsi="Times New Roman"/>
          <w:sz w:val="24"/>
          <w:szCs w:val="24"/>
        </w:rPr>
        <w:t>código</w:t>
      </w:r>
      <w:commentRangeEnd w:id="96"/>
      <w:r w:rsidR="005F1C87">
        <w:rPr>
          <w:rStyle w:val="Refdecomentario"/>
        </w:rPr>
        <w:commentReference w:id="96"/>
      </w:r>
      <w:r w:rsidRPr="001809CB">
        <w:rPr>
          <w:rFonts w:ascii="Times New Roman" w:hAnsi="Times New Roman"/>
          <w:sz w:val="24"/>
          <w:szCs w:val="24"/>
        </w:rPr>
        <w:t>.</w:t>
      </w:r>
      <w:ins w:id="97" w:author="luimarco carrascal diaz" w:date="2024-12-12T23:40:00Z" w16du:dateUtc="2024-12-13T04:40:00Z">
        <w:r w:rsidR="005F2137">
          <w:rPr>
            <w:rFonts w:ascii="Times New Roman" w:hAnsi="Times New Roman"/>
            <w:sz w:val="24"/>
            <w:szCs w:val="24"/>
          </w:rPr>
          <w:t>(nota al pie de página)</w:t>
        </w:r>
      </w:ins>
    </w:p>
    <w:p w14:paraId="5CBC0E51" w14:textId="77777777" w:rsidR="004A2E58" w:rsidRPr="001809CB" w:rsidRDefault="004A2E58"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En el proceso de implementación se realizó un diagnóstico detallado de las modificaciones necesarias, identificando los cambios específicos que se deberían </w:t>
      </w:r>
      <w:r w:rsidRPr="00B34EA1">
        <w:rPr>
          <w:rFonts w:ascii="Times New Roman" w:hAnsi="Times New Roman" w:cs="Times New Roman"/>
          <w:color w:val="auto"/>
        </w:rPr>
        <w:t>realizar</w:t>
      </w:r>
      <w:r w:rsidRPr="001809CB">
        <w:rPr>
          <w:rFonts w:ascii="Times New Roman" w:hAnsi="Times New Roman" w:cs="Times New Roman"/>
          <w:color w:val="auto"/>
        </w:rPr>
        <w:t>.</w:t>
      </w:r>
    </w:p>
    <w:p w14:paraId="357E2B05" w14:textId="49D36695" w:rsidR="004A2E58" w:rsidRPr="001809CB" w:rsidRDefault="004A2E58"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 Una vez definidos, estos cambios se escribieron en el lenguaje ANTRL, asegurándose </w:t>
      </w:r>
      <w:del w:id="98" w:author="Nicolas Cardozo Alvarez" w:date="2024-12-08T15:54:00Z" w16du:dateUtc="2024-12-08T20:54:00Z">
        <w:r w:rsidRPr="001809CB" w:rsidDel="005F1C87">
          <w:rPr>
            <w:rFonts w:ascii="Times New Roman" w:hAnsi="Times New Roman" w:cs="Times New Roman"/>
            <w:color w:val="auto"/>
          </w:rPr>
          <w:delText xml:space="preserve">de </w:delText>
        </w:r>
      </w:del>
      <w:r w:rsidRPr="001809CB">
        <w:rPr>
          <w:rFonts w:ascii="Times New Roman" w:hAnsi="Times New Roman" w:cs="Times New Roman"/>
          <w:color w:val="auto"/>
        </w:rPr>
        <w:t>que las modificaciones estuviesen correctamente codificadas en el lenguaje utilizado para la gramática y el análisis.</w:t>
      </w:r>
    </w:p>
    <w:p w14:paraId="44452061" w14:textId="7E836137" w:rsidR="004A2E58" w:rsidRPr="00A23A60" w:rsidRDefault="004A2E58" w:rsidP="00AF28FF">
      <w:pPr>
        <w:pStyle w:val="Predeterminado"/>
        <w:snapToGrid w:val="0"/>
        <w:spacing w:before="0" w:after="160" w:line="480" w:lineRule="auto"/>
        <w:ind w:firstLine="720"/>
        <w:jc w:val="both"/>
        <w:rPr>
          <w:rFonts w:ascii="Times New Roman" w:hAnsi="Times New Roman" w:cs="Times New Roman"/>
          <w:color w:val="auto"/>
          <w:u w:val="single"/>
          <w:rPrChange w:id="99" w:author="luimarco carrascal diaz" w:date="2024-12-13T00:25:00Z" w16du:dateUtc="2024-12-13T05:25:00Z">
            <w:rPr>
              <w:rFonts w:ascii="Times New Roman" w:hAnsi="Times New Roman" w:cs="Times New Roman"/>
              <w:color w:val="auto"/>
            </w:rPr>
          </w:rPrChange>
        </w:rPr>
      </w:pPr>
      <w:r w:rsidRPr="001809CB">
        <w:rPr>
          <w:rFonts w:ascii="Times New Roman" w:hAnsi="Times New Roman" w:cs="Times New Roman"/>
          <w:color w:val="auto"/>
        </w:rPr>
        <w:t xml:space="preserve">Durante este proceso se identificó la falta de </w:t>
      </w:r>
      <w:r w:rsidR="00A806A7">
        <w:rPr>
          <w:rFonts w:ascii="Times New Roman" w:hAnsi="Times New Roman" w:cs="Times New Roman"/>
          <w:color w:val="auto"/>
        </w:rPr>
        <w:t>nuevas palabras reservadas del lenguaje</w:t>
      </w:r>
      <w:del w:id="100" w:author="luimarco carrascal diaz" w:date="2024-12-13T00:14:00Z" w16du:dateUtc="2024-12-13T05:14:00Z">
        <w:r w:rsidR="00A806A7" w:rsidDel="009B2993">
          <w:rPr>
            <w:rFonts w:ascii="Times New Roman" w:hAnsi="Times New Roman" w:cs="Times New Roman"/>
            <w:color w:val="auto"/>
          </w:rPr>
          <w:delText>s</w:delText>
        </w:r>
      </w:del>
      <w:r w:rsidR="00A806A7">
        <w:rPr>
          <w:rFonts w:ascii="Times New Roman" w:hAnsi="Times New Roman" w:cs="Times New Roman"/>
          <w:color w:val="auto"/>
        </w:rPr>
        <w:t>,</w:t>
      </w:r>
      <w:ins w:id="101" w:author="luimarco carrascal diaz" w:date="2024-12-13T00:03:00Z" w16du:dateUtc="2024-12-13T05:03:00Z">
        <w:r w:rsidR="00B34EA1">
          <w:rPr>
            <w:rFonts w:ascii="Times New Roman" w:hAnsi="Times New Roman" w:cs="Times New Roman"/>
            <w:color w:val="auto"/>
          </w:rPr>
          <w:t xml:space="preserve"> </w:t>
        </w:r>
      </w:ins>
      <w:r w:rsidR="00A806A7" w:rsidRPr="001809CB">
        <w:rPr>
          <w:rFonts w:ascii="Times New Roman" w:hAnsi="Times New Roman" w:cs="Times New Roman"/>
          <w:color w:val="auto"/>
        </w:rPr>
        <w:t>necesari</w:t>
      </w:r>
      <w:r w:rsidR="00A806A7">
        <w:rPr>
          <w:rFonts w:ascii="Times New Roman" w:hAnsi="Times New Roman" w:cs="Times New Roman"/>
          <w:color w:val="auto"/>
        </w:rPr>
        <w:t>as</w:t>
      </w:r>
      <w:r w:rsidR="00A806A7" w:rsidRPr="001809CB">
        <w:rPr>
          <w:rFonts w:ascii="Times New Roman" w:hAnsi="Times New Roman" w:cs="Times New Roman"/>
          <w:color w:val="auto"/>
        </w:rPr>
        <w:t xml:space="preserve"> </w:t>
      </w:r>
      <w:r w:rsidRPr="001809CB">
        <w:rPr>
          <w:rFonts w:ascii="Times New Roman" w:hAnsi="Times New Roman" w:cs="Times New Roman"/>
          <w:color w:val="auto"/>
        </w:rPr>
        <w:t>para las modificaciones</w:t>
      </w:r>
      <w:r w:rsidR="00A806A7">
        <w:rPr>
          <w:rFonts w:ascii="Times New Roman" w:hAnsi="Times New Roman" w:cs="Times New Roman"/>
          <w:color w:val="auto"/>
        </w:rPr>
        <w:t xml:space="preserve"> sintácticas.</w:t>
      </w:r>
      <w:r w:rsidRPr="001809CB">
        <w:rPr>
          <w:rFonts w:ascii="Times New Roman" w:hAnsi="Times New Roman" w:cs="Times New Roman"/>
          <w:color w:val="auto"/>
        </w:rPr>
        <w:t xml:space="preserve"> </w:t>
      </w:r>
      <w:r w:rsidR="00A806A7">
        <w:rPr>
          <w:rFonts w:ascii="Times New Roman" w:hAnsi="Times New Roman" w:cs="Times New Roman"/>
          <w:color w:val="auto"/>
        </w:rPr>
        <w:t xml:space="preserve">En total se agregaron </w:t>
      </w:r>
      <w:ins w:id="102" w:author="luimarco carrascal diaz" w:date="2024-12-13T00:22:00Z" w16du:dateUtc="2024-12-13T05:22:00Z">
        <w:r w:rsidR="004E41C5">
          <w:rPr>
            <w:rFonts w:ascii="Times New Roman" w:hAnsi="Times New Roman" w:cs="Times New Roman"/>
            <w:color w:val="auto"/>
          </w:rPr>
          <w:t>5</w:t>
        </w:r>
      </w:ins>
      <w:commentRangeStart w:id="103"/>
      <w:del w:id="104" w:author="luimarco carrascal diaz" w:date="2024-12-13T00:22:00Z" w16du:dateUtc="2024-12-13T05:22:00Z">
        <w:r w:rsidR="00A806A7" w:rsidDel="004E41C5">
          <w:rPr>
            <w:rFonts w:ascii="Times New Roman" w:hAnsi="Times New Roman" w:cs="Times New Roman"/>
            <w:color w:val="auto"/>
          </w:rPr>
          <w:delText>XXX</w:delText>
        </w:r>
      </w:del>
      <w:r w:rsidR="00A806A7">
        <w:rPr>
          <w:rFonts w:ascii="Times New Roman" w:hAnsi="Times New Roman" w:cs="Times New Roman"/>
          <w:color w:val="auto"/>
        </w:rPr>
        <w:t xml:space="preserve"> </w:t>
      </w:r>
      <w:commentRangeEnd w:id="103"/>
      <w:r w:rsidR="00A806A7">
        <w:rPr>
          <w:rStyle w:val="Refdecomentario"/>
          <w:rFonts w:ascii="Arial" w:eastAsia="Times New Roman" w:hAnsi="Arial" w:cs="Times New Roman"/>
          <w:color w:val="auto"/>
          <w:lang w:eastAsia="es-ES"/>
        </w:rPr>
        <w:commentReference w:id="103"/>
      </w:r>
      <w:r w:rsidR="00A806A7">
        <w:rPr>
          <w:rFonts w:ascii="Times New Roman" w:hAnsi="Times New Roman" w:cs="Times New Roman"/>
          <w:color w:val="auto"/>
        </w:rPr>
        <w:t>nuevas palabras y símbolos.</w:t>
      </w:r>
      <w:ins w:id="105" w:author="luimarco carrascal diaz" w:date="2024-12-13T00:22:00Z" w16du:dateUtc="2024-12-13T05:22:00Z">
        <w:r w:rsidR="004E41C5">
          <w:rPr>
            <w:rFonts w:ascii="Times New Roman" w:hAnsi="Times New Roman" w:cs="Times New Roman"/>
            <w:color w:val="auto"/>
          </w:rPr>
          <w:t>[</w:t>
        </w:r>
      </w:ins>
      <w:ins w:id="106" w:author="luimarco carrascal diaz" w:date="2024-12-13T00:25:00Z" w16du:dateUtc="2024-12-13T05:25:00Z">
        <w:r w:rsidR="00A23A60">
          <w:rPr>
            <w:rFonts w:ascii="Times New Roman" w:hAnsi="Times New Roman" w:cs="Times New Roman"/>
            <w:color w:val="auto"/>
          </w:rPr>
          <w:t>8</w:t>
        </w:r>
      </w:ins>
      <w:ins w:id="107" w:author="luimarco carrascal diaz" w:date="2024-12-13T00:22:00Z" w16du:dateUtc="2024-12-13T05:22:00Z">
        <w:r w:rsidR="004E41C5">
          <w:rPr>
            <w:rFonts w:ascii="Times New Roman" w:hAnsi="Times New Roman" w:cs="Times New Roman"/>
            <w:color w:val="auto"/>
          </w:rPr>
          <w:t>]</w:t>
        </w:r>
      </w:ins>
    </w:p>
    <w:p w14:paraId="2AF8009B" w14:textId="03F8757A" w:rsidR="004A2E58" w:rsidRPr="001809CB" w:rsidRDefault="004A2E58"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 Se añadieron </w:t>
      </w:r>
      <w:del w:id="108" w:author="Nicolas Cardozo Alvarez" w:date="2024-12-08T15:54:00Z" w16du:dateUtc="2024-12-08T20:54:00Z">
        <w:r w:rsidRPr="001809CB" w:rsidDel="005F1C87">
          <w:rPr>
            <w:rFonts w:ascii="Times New Roman" w:hAnsi="Times New Roman" w:cs="Times New Roman"/>
            <w:color w:val="auto"/>
          </w:rPr>
          <w:delText xml:space="preserve">las </w:delText>
        </w:r>
      </w:del>
      <w:ins w:id="109" w:author="luimarco carrascal diaz" w:date="2024-12-12T17:38:00Z" w16du:dateUtc="2024-12-12T22:38:00Z">
        <w:r w:rsidR="00F10CB1">
          <w:rPr>
            <w:rFonts w:ascii="Times New Roman" w:hAnsi="Times New Roman" w:cs="Times New Roman"/>
            <w:color w:val="auto"/>
          </w:rPr>
          <w:t>16</w:t>
        </w:r>
      </w:ins>
      <w:commentRangeStart w:id="110"/>
      <w:ins w:id="111" w:author="Nicolas Cardozo Alvarez" w:date="2024-12-08T15:54:00Z" w16du:dateUtc="2024-12-08T20:54:00Z">
        <w:del w:id="112" w:author="luimarco carrascal diaz" w:date="2024-12-12T17:38:00Z" w16du:dateUtc="2024-12-12T22:38:00Z">
          <w:r w:rsidR="005F1C87" w:rsidDel="00F10CB1">
            <w:rPr>
              <w:rFonts w:ascii="Times New Roman" w:hAnsi="Times New Roman" w:cs="Times New Roman"/>
              <w:color w:val="auto"/>
            </w:rPr>
            <w:delText>XXX</w:delText>
          </w:r>
        </w:del>
        <w:r w:rsidR="005F1C87" w:rsidRPr="001809CB">
          <w:rPr>
            <w:rFonts w:ascii="Times New Roman" w:hAnsi="Times New Roman" w:cs="Times New Roman"/>
            <w:color w:val="auto"/>
          </w:rPr>
          <w:t xml:space="preserve"> </w:t>
        </w:r>
      </w:ins>
      <w:commentRangeEnd w:id="110"/>
      <w:ins w:id="113" w:author="Nicolas Cardozo Alvarez" w:date="2024-12-08T15:55:00Z" w16du:dateUtc="2024-12-08T20:55:00Z">
        <w:r w:rsidR="005F1C87">
          <w:rPr>
            <w:rStyle w:val="Refdecomentario"/>
            <w:rFonts w:ascii="Arial" w:eastAsia="Times New Roman" w:hAnsi="Arial" w:cs="Times New Roman"/>
            <w:color w:val="auto"/>
            <w:lang w:eastAsia="es-ES"/>
          </w:rPr>
          <w:commentReference w:id="110"/>
        </w:r>
      </w:ins>
      <w:r w:rsidRPr="001809CB">
        <w:rPr>
          <w:rFonts w:ascii="Times New Roman" w:hAnsi="Times New Roman" w:cs="Times New Roman"/>
          <w:color w:val="auto"/>
        </w:rPr>
        <w:t>reglas faltantes en el analizador sintáctico, actualizando las reglas de análisis para incorporar las nuevas modificaciones y vocabulario añadido.</w:t>
      </w:r>
    </w:p>
    <w:p w14:paraId="073C0C36" w14:textId="77777777" w:rsidR="004A2E58" w:rsidRPr="00F10CB1" w:rsidRDefault="004A2E58" w:rsidP="00AF28FF">
      <w:pPr>
        <w:pStyle w:val="Predeterminado"/>
        <w:snapToGrid w:val="0"/>
        <w:spacing w:before="0" w:after="160" w:line="480" w:lineRule="auto"/>
        <w:ind w:firstLine="720"/>
        <w:jc w:val="both"/>
        <w:rPr>
          <w:rFonts w:ascii="Times New Roman" w:hAnsi="Times New Roman" w:cs="Times New Roman"/>
          <w:color w:val="auto"/>
          <w:u w:val="single"/>
          <w:rPrChange w:id="114" w:author="luimarco carrascal diaz" w:date="2024-12-12T17:38:00Z" w16du:dateUtc="2024-12-12T22:38:00Z">
            <w:rPr>
              <w:rFonts w:ascii="Times New Roman" w:hAnsi="Times New Roman" w:cs="Times New Roman"/>
              <w:color w:val="auto"/>
            </w:rPr>
          </w:rPrChange>
        </w:rPr>
      </w:pPr>
      <w:r w:rsidRPr="001809CB">
        <w:rPr>
          <w:rFonts w:ascii="Times New Roman" w:hAnsi="Times New Roman" w:cs="Times New Roman"/>
          <w:color w:val="auto"/>
        </w:rPr>
        <w:t>Posteriormente, se llevaron a cabo pruebas en el laboratorio de ANTLR, donde se verificó que las modificaciones funcionaran correctamente y se ajustaran a los requisitos esperados.</w:t>
      </w:r>
    </w:p>
    <w:p w14:paraId="25AD1530" w14:textId="77777777" w:rsidR="004A2E58" w:rsidRPr="001809CB" w:rsidRDefault="004A2E58"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lastRenderedPageBreak/>
        <w:t xml:space="preserve"> Finalmente, se revisaron los nodos adicionales y las ramificaciones que cambiaron debido a las modificaciones, asegurando que todos los elementos adicionales y sus implicaciones estuviesen correctamente integrados y funcionando como se esperaba.</w:t>
      </w:r>
    </w:p>
    <w:p w14:paraId="301F9E49" w14:textId="188A8A36" w:rsidR="00F740CC" w:rsidRPr="001809CB" w:rsidRDefault="004A2E58"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 Este proceso asegura una implementación completa y precisa de las modificaciones en el sistema.</w:t>
      </w:r>
    </w:p>
    <w:p w14:paraId="1DA2DEC3" w14:textId="47CC23D0" w:rsidR="004A2E58" w:rsidRPr="001809CB" w:rsidRDefault="004A2E58" w:rsidP="00AF28FF">
      <w:pPr>
        <w:pStyle w:val="Ttulo2"/>
        <w:numPr>
          <w:ilvl w:val="1"/>
          <w:numId w:val="19"/>
        </w:numPr>
        <w:snapToGrid w:val="0"/>
        <w:spacing w:before="0" w:after="160" w:line="480" w:lineRule="auto"/>
        <w:ind w:left="0" w:firstLine="720"/>
        <w:rPr>
          <w:rFonts w:ascii="Times New Roman" w:hAnsi="Times New Roman" w:cs="Times New Roman"/>
          <w:b/>
          <w:bCs/>
          <w:color w:val="auto"/>
          <w:sz w:val="24"/>
          <w:szCs w:val="24"/>
        </w:rPr>
      </w:pPr>
      <w:bookmarkStart w:id="115" w:name="_Toc170248487"/>
      <w:r w:rsidRPr="001809CB">
        <w:rPr>
          <w:rFonts w:ascii="Times New Roman" w:hAnsi="Times New Roman" w:cs="Times New Roman"/>
          <w:b/>
          <w:bCs/>
          <w:color w:val="auto"/>
          <w:sz w:val="24"/>
          <w:szCs w:val="24"/>
        </w:rPr>
        <w:t>Diseño e Implementación de la Gramática</w:t>
      </w:r>
      <w:bookmarkEnd w:id="115"/>
    </w:p>
    <w:p w14:paraId="1690B31F" w14:textId="4EFA3A75" w:rsidR="00B2727E" w:rsidRPr="001809CB" w:rsidRDefault="00B2727E"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Se </w:t>
      </w:r>
      <w:r w:rsidR="00A806A7">
        <w:rPr>
          <w:rFonts w:ascii="Times New Roman" w:hAnsi="Times New Roman" w:cs="Times New Roman"/>
          <w:color w:val="auto"/>
        </w:rPr>
        <w:t>d</w:t>
      </w:r>
      <w:r w:rsidR="00A806A7" w:rsidRPr="001809CB">
        <w:rPr>
          <w:rFonts w:ascii="Times New Roman" w:hAnsi="Times New Roman" w:cs="Times New Roman"/>
          <w:color w:val="auto"/>
        </w:rPr>
        <w:t xml:space="preserve">esarrolló </w:t>
      </w:r>
      <w:r w:rsidRPr="001809CB">
        <w:rPr>
          <w:rFonts w:ascii="Times New Roman" w:hAnsi="Times New Roman" w:cs="Times New Roman"/>
          <w:color w:val="auto"/>
        </w:rPr>
        <w:t>una gramática que cubriera la</w:t>
      </w:r>
      <w:del w:id="116" w:author="Nicolas Cardozo Alvarez" w:date="2024-12-08T15:59:00Z" w16du:dateUtc="2024-12-08T20:59:00Z">
        <w:r w:rsidRPr="001809CB" w:rsidDel="00A806A7">
          <w:rPr>
            <w:rFonts w:ascii="Times New Roman" w:hAnsi="Times New Roman" w:cs="Times New Roman"/>
            <w:color w:val="auto"/>
          </w:rPr>
          <w:delText>s</w:delText>
        </w:r>
      </w:del>
      <w:r w:rsidRPr="001809CB">
        <w:rPr>
          <w:rFonts w:ascii="Times New Roman" w:hAnsi="Times New Roman" w:cs="Times New Roman"/>
          <w:color w:val="auto"/>
        </w:rPr>
        <w:t xml:space="preserve"> sintaxis específica</w:t>
      </w:r>
      <w:del w:id="117" w:author="Nicolas Cardozo Alvarez" w:date="2024-12-08T15:59:00Z" w16du:dateUtc="2024-12-08T20:59:00Z">
        <w:r w:rsidRPr="001809CB" w:rsidDel="00A806A7">
          <w:rPr>
            <w:rFonts w:ascii="Times New Roman" w:hAnsi="Times New Roman" w:cs="Times New Roman"/>
            <w:color w:val="auto"/>
          </w:rPr>
          <w:delText>s</w:delText>
        </w:r>
      </w:del>
      <w:r w:rsidRPr="001809CB">
        <w:rPr>
          <w:rFonts w:ascii="Times New Roman" w:hAnsi="Times New Roman" w:cs="Times New Roman"/>
          <w:color w:val="auto"/>
        </w:rPr>
        <w:t xml:space="preserve"> de DART 3, incluyendo esas estructuras de control, declaraciones, expresiones y otras construcciones del lenguaje.</w:t>
      </w:r>
    </w:p>
    <w:p w14:paraId="483471B8" w14:textId="0E864ADE" w:rsidR="00B2727E" w:rsidRPr="001809CB" w:rsidRDefault="00B2727E"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Se utilizo la herramienta de generación de analizadores  ANTLR</w:t>
      </w:r>
      <w:del w:id="118" w:author="Nicolas Cardozo Alvarez" w:date="2024-12-08T15:59:00Z" w16du:dateUtc="2024-12-08T20:59:00Z">
        <w:r w:rsidRPr="001809CB" w:rsidDel="00A806A7">
          <w:rPr>
            <w:rFonts w:ascii="Times New Roman" w:hAnsi="Times New Roman" w:cs="Times New Roman"/>
            <w:color w:val="auto"/>
          </w:rPr>
          <w:delText>)</w:delText>
        </w:r>
      </w:del>
      <w:r w:rsidRPr="001809CB">
        <w:rPr>
          <w:rFonts w:ascii="Times New Roman" w:hAnsi="Times New Roman" w:cs="Times New Roman"/>
          <w:color w:val="auto"/>
        </w:rPr>
        <w:t xml:space="preserve"> para convertir la gramática en un analizador sintáctico y así poder procesar archivos de código DART.</w:t>
      </w:r>
    </w:p>
    <w:p w14:paraId="3718E641" w14:textId="1EFB884C" w:rsidR="00810043" w:rsidRPr="001809CB" w:rsidRDefault="00B2727E" w:rsidP="00AF28FF">
      <w:pPr>
        <w:pStyle w:val="Predeterminado"/>
        <w:snapToGrid w:val="0"/>
        <w:spacing w:before="0" w:after="160" w:line="480" w:lineRule="auto"/>
        <w:ind w:firstLine="720"/>
        <w:jc w:val="both"/>
        <w:rPr>
          <w:rFonts w:ascii="Times New Roman" w:hAnsi="Times New Roman" w:cs="Times New Roman"/>
          <w:color w:val="auto"/>
        </w:rPr>
      </w:pPr>
      <w:r w:rsidRPr="001809CB">
        <w:rPr>
          <w:rFonts w:ascii="Times New Roman" w:hAnsi="Times New Roman" w:cs="Times New Roman"/>
          <w:color w:val="auto"/>
        </w:rPr>
        <w:t>En resumen, la implementación de esta gramática nos permitirá usar herramientas automatizadas para generar el analizador ahorrando tiempo y reduciendo errores humanos en la implementación manual de la misma.</w:t>
      </w:r>
    </w:p>
    <w:p w14:paraId="10F76E06" w14:textId="1814A378" w:rsidR="004A2E58" w:rsidRPr="001809CB" w:rsidRDefault="00681ADB"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119" w:name="_Toc169876961"/>
      <w:bookmarkStart w:id="120" w:name="_Toc170248488"/>
      <w:r w:rsidRPr="001809CB">
        <w:rPr>
          <w:rFonts w:ascii="Times New Roman" w:hAnsi="Times New Roman" w:cs="Times New Roman"/>
          <w:b/>
          <w:bCs/>
          <w:color w:val="auto"/>
          <w:sz w:val="24"/>
          <w:szCs w:val="24"/>
        </w:rPr>
        <w:t>Validación</w:t>
      </w:r>
      <w:bookmarkEnd w:id="119"/>
      <w:bookmarkEnd w:id="120"/>
    </w:p>
    <w:p w14:paraId="0BA624F5" w14:textId="0C5E6962" w:rsidR="004A2E58" w:rsidRPr="001809CB" w:rsidRDefault="004D03E2" w:rsidP="00AF28FF">
      <w:pPr>
        <w:snapToGrid w:val="0"/>
        <w:spacing w:before="0" w:after="160" w:line="480" w:lineRule="auto"/>
        <w:ind w:firstLine="720"/>
        <w:rPr>
          <w:rFonts w:ascii="Times New Roman" w:hAnsi="Times New Roman"/>
          <w:sz w:val="24"/>
          <w:szCs w:val="24"/>
          <w:u w:val="single"/>
          <w:lang w:eastAsia="es-CO"/>
        </w:rPr>
      </w:pPr>
      <w:r w:rsidRPr="001809CB">
        <w:rPr>
          <w:rFonts w:ascii="Times New Roman" w:hAnsi="Times New Roman"/>
          <w:sz w:val="24"/>
          <w:szCs w:val="24"/>
        </w:rPr>
        <w:t xml:space="preserve">Para cada una de las especificaciones de la gramática </w:t>
      </w:r>
      <w:r w:rsidR="004A2E58" w:rsidRPr="001809CB">
        <w:rPr>
          <w:rFonts w:ascii="Times New Roman" w:hAnsi="Times New Roman"/>
          <w:sz w:val="24"/>
          <w:szCs w:val="24"/>
        </w:rPr>
        <w:t xml:space="preserve">se generaron arboles de sintaxis abstracta los cuales al </w:t>
      </w:r>
      <w:r w:rsidR="00681ADB" w:rsidRPr="001809CB">
        <w:rPr>
          <w:rFonts w:ascii="Times New Roman" w:hAnsi="Times New Roman"/>
          <w:sz w:val="24"/>
          <w:szCs w:val="24"/>
        </w:rPr>
        <w:t>construirse permitieron</w:t>
      </w:r>
      <w:r w:rsidR="004A2E58" w:rsidRPr="001809CB">
        <w:rPr>
          <w:rFonts w:ascii="Times New Roman" w:hAnsi="Times New Roman"/>
          <w:sz w:val="24"/>
          <w:szCs w:val="24"/>
        </w:rPr>
        <w:t xml:space="preserve"> revisar las diferencias entre las reglas de la versión anterior y las reglas de la versión actual, fue así como estas pruebas nos permitieron de validar los resultados</w:t>
      </w:r>
      <w:r w:rsidR="001809CB" w:rsidRPr="001809CB">
        <w:rPr>
          <w:rFonts w:ascii="Times New Roman" w:hAnsi="Times New Roman"/>
          <w:sz w:val="24"/>
          <w:szCs w:val="24"/>
        </w:rPr>
        <w:t>.</w:t>
      </w:r>
    </w:p>
    <w:p w14:paraId="7FE49195"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lastRenderedPageBreak/>
        <w:t xml:space="preserve"> </w:t>
      </w:r>
      <w:r w:rsidRPr="001809CB">
        <w:rPr>
          <w:rFonts w:ascii="Times New Roman" w:hAnsi="Times New Roman"/>
          <w:b/>
          <w:bCs/>
          <w:sz w:val="24"/>
          <w:szCs w:val="24"/>
          <w:lang w:eastAsia="es-CO"/>
        </w:rPr>
        <w:t>functionBody</w:t>
      </w:r>
      <w:r w:rsidRPr="001809CB">
        <w:rPr>
          <w:rFonts w:ascii="Times New Roman" w:hAnsi="Times New Roman"/>
          <w:bCs/>
          <w:sz w:val="24"/>
          <w:szCs w:val="24"/>
          <w:lang w:eastAsia="es-CO"/>
        </w:rPr>
        <w:t xml:space="preserve">: Se eliminó la opción de definir cuerpos de función con </w:t>
      </w:r>
      <w:r w:rsidRPr="001809CB">
        <w:rPr>
          <w:rFonts w:ascii="Times New Roman" w:hAnsi="Times New Roman"/>
          <w:b/>
          <w:bCs/>
          <w:sz w:val="24"/>
          <w:szCs w:val="24"/>
          <w:lang w:eastAsia="es-CO"/>
        </w:rPr>
        <w:t>NATIVE_</w:t>
      </w:r>
      <w:r w:rsidRPr="001809CB">
        <w:rPr>
          <w:rFonts w:ascii="Times New Roman" w:hAnsi="Times New Roman"/>
          <w:bCs/>
          <w:sz w:val="24"/>
          <w:szCs w:val="24"/>
          <w:lang w:eastAsia="es-CO"/>
        </w:rPr>
        <w:t>, simplificando las opciones a cuerpos de función asincrónicos o sincrónicos y bloques de código regulares.</w:t>
      </w:r>
    </w:p>
    <w:p w14:paraId="7EB20560"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 xml:space="preserve"> </w:t>
      </w:r>
      <w:r w:rsidRPr="001809CB">
        <w:rPr>
          <w:rFonts w:ascii="Times New Roman" w:hAnsi="Times New Roman"/>
          <w:b/>
          <w:bCs/>
          <w:sz w:val="24"/>
          <w:szCs w:val="24"/>
          <w:lang w:eastAsia="es-CO"/>
        </w:rPr>
        <w:t>declaration</w:t>
      </w:r>
      <w:r w:rsidRPr="001809CB">
        <w:rPr>
          <w:rFonts w:ascii="Times New Roman" w:hAnsi="Times New Roman"/>
          <w:bCs/>
          <w:sz w:val="24"/>
          <w:szCs w:val="24"/>
          <w:lang w:eastAsia="es-CO"/>
        </w:rPr>
        <w:t xml:space="preserve">: Se simplificó esta regla para estructurar mejor las declaraciones, como constructores y firmas de funciones, eliminando o reorganizando algunos modificadores como </w:t>
      </w:r>
      <w:r w:rsidRPr="001809CB">
        <w:rPr>
          <w:rFonts w:ascii="Times New Roman" w:hAnsi="Times New Roman"/>
          <w:b/>
          <w:bCs/>
          <w:sz w:val="24"/>
          <w:szCs w:val="24"/>
          <w:lang w:eastAsia="es-CO"/>
        </w:rPr>
        <w:t>ABSTRACT_</w:t>
      </w:r>
      <w:r w:rsidRPr="001809CB">
        <w:rPr>
          <w:rFonts w:ascii="Times New Roman" w:hAnsi="Times New Roman"/>
          <w:bCs/>
          <w:sz w:val="24"/>
          <w:szCs w:val="24"/>
          <w:lang w:eastAsia="es-CO"/>
        </w:rPr>
        <w:t>.</w:t>
      </w:r>
    </w:p>
    <w:p w14:paraId="0E8524A5" w14:textId="453D7A3B"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 xml:space="preserve"> </w:t>
      </w:r>
      <w:r w:rsidRPr="001809CB">
        <w:rPr>
          <w:rFonts w:ascii="Times New Roman" w:hAnsi="Times New Roman"/>
          <w:b/>
          <w:bCs/>
          <w:sz w:val="24"/>
          <w:szCs w:val="24"/>
          <w:lang w:eastAsia="es-CO"/>
        </w:rPr>
        <w:t>initializerExpression</w:t>
      </w:r>
      <w:r w:rsidRPr="001809CB">
        <w:rPr>
          <w:rFonts w:ascii="Times New Roman" w:hAnsi="Times New Roman"/>
          <w:bCs/>
          <w:sz w:val="24"/>
          <w:szCs w:val="24"/>
          <w:lang w:eastAsia="es-CO"/>
        </w:rPr>
        <w:t xml:space="preserve"> y </w:t>
      </w:r>
      <w:r w:rsidRPr="001809CB">
        <w:rPr>
          <w:rFonts w:ascii="Times New Roman" w:hAnsi="Times New Roman"/>
          <w:b/>
          <w:bCs/>
          <w:sz w:val="24"/>
          <w:szCs w:val="24"/>
          <w:lang w:eastAsia="es-CO"/>
        </w:rPr>
        <w:t>typeNotVoid</w:t>
      </w:r>
      <w:r w:rsidRPr="001809CB">
        <w:rPr>
          <w:rFonts w:ascii="Times New Roman" w:hAnsi="Times New Roman"/>
          <w:bCs/>
          <w:sz w:val="24"/>
          <w:szCs w:val="24"/>
          <w:lang w:eastAsia="es-CO"/>
        </w:rPr>
        <w:t>: Se expandieron para aceptar más tipos de expresiones y tipos, incluyendo expresiones asignables y lanzamiento de excepciones (</w:t>
      </w:r>
      <w:r w:rsidRPr="001809CB">
        <w:rPr>
          <w:rFonts w:ascii="Times New Roman" w:hAnsi="Times New Roman"/>
          <w:b/>
          <w:bCs/>
          <w:sz w:val="24"/>
          <w:szCs w:val="24"/>
          <w:lang w:eastAsia="es-CO"/>
        </w:rPr>
        <w:t>throwExpression</w:t>
      </w:r>
      <w:r w:rsidRPr="001809CB">
        <w:rPr>
          <w:rFonts w:ascii="Times New Roman" w:hAnsi="Times New Roman"/>
          <w:bCs/>
          <w:sz w:val="24"/>
          <w:szCs w:val="24"/>
          <w:lang w:eastAsia="es-CO"/>
        </w:rPr>
        <w:t>), así como la adición de cualificadores opcionales</w:t>
      </w:r>
      <w:r w:rsidR="001809CB" w:rsidRPr="001809CB">
        <w:rPr>
          <w:rFonts w:ascii="Times New Roman" w:hAnsi="Times New Roman"/>
          <w:bCs/>
          <w:sz w:val="24"/>
          <w:szCs w:val="24"/>
          <w:lang w:eastAsia="es-CO"/>
        </w:rPr>
        <w:t>.</w:t>
      </w:r>
    </w:p>
    <w:p w14:paraId="24DB8FA8"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 xml:space="preserve"> </w:t>
      </w:r>
      <w:r w:rsidRPr="001809CB">
        <w:rPr>
          <w:rFonts w:ascii="Times New Roman" w:hAnsi="Times New Roman"/>
          <w:b/>
          <w:bCs/>
          <w:sz w:val="24"/>
          <w:szCs w:val="24"/>
          <w:lang w:eastAsia="es-CO"/>
        </w:rPr>
        <w:t>identifier</w:t>
      </w:r>
      <w:r w:rsidRPr="001809CB">
        <w:rPr>
          <w:rFonts w:ascii="Times New Roman" w:hAnsi="Times New Roman"/>
          <w:bCs/>
          <w:sz w:val="24"/>
          <w:szCs w:val="24"/>
          <w:lang w:eastAsia="es-CO"/>
        </w:rPr>
        <w:t xml:space="preserve"> y </w:t>
      </w:r>
      <w:r w:rsidRPr="001809CB">
        <w:rPr>
          <w:rFonts w:ascii="Times New Roman" w:hAnsi="Times New Roman"/>
          <w:b/>
          <w:bCs/>
          <w:sz w:val="24"/>
          <w:szCs w:val="24"/>
          <w:lang w:eastAsia="es-CO"/>
        </w:rPr>
        <w:t>typeIdentifier</w:t>
      </w:r>
      <w:r w:rsidRPr="001809CB">
        <w:rPr>
          <w:rFonts w:ascii="Times New Roman" w:hAnsi="Times New Roman"/>
          <w:bCs/>
          <w:sz w:val="24"/>
          <w:szCs w:val="24"/>
          <w:lang w:eastAsia="es-CO"/>
        </w:rPr>
        <w:t>: Se reorganizaron para separar identificadores incorporados y otros tipos de identificadores, haciendo la gramática más modular y fácil de manejar.</w:t>
      </w:r>
    </w:p>
    <w:p w14:paraId="1622DEF9"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 xml:space="preserve"> </w:t>
      </w:r>
      <w:r w:rsidRPr="001809CB">
        <w:rPr>
          <w:rFonts w:ascii="Times New Roman" w:hAnsi="Times New Roman"/>
          <w:b/>
          <w:bCs/>
          <w:sz w:val="24"/>
          <w:szCs w:val="24"/>
          <w:lang w:eastAsia="es-CO"/>
        </w:rPr>
        <w:t>libraryDeclaration</w:t>
      </w:r>
      <w:r w:rsidRPr="001809CB">
        <w:rPr>
          <w:rFonts w:ascii="Times New Roman" w:hAnsi="Times New Roman"/>
          <w:bCs/>
          <w:sz w:val="24"/>
          <w:szCs w:val="24"/>
          <w:lang w:eastAsia="es-CO"/>
        </w:rPr>
        <w:t xml:space="preserve"> y </w:t>
      </w:r>
      <w:r w:rsidRPr="001809CB">
        <w:rPr>
          <w:rFonts w:ascii="Times New Roman" w:hAnsi="Times New Roman"/>
          <w:b/>
          <w:bCs/>
          <w:sz w:val="24"/>
          <w:szCs w:val="24"/>
          <w:lang w:eastAsia="es-CO"/>
        </w:rPr>
        <w:t>partDeclaration</w:t>
      </w:r>
      <w:r w:rsidRPr="001809CB">
        <w:rPr>
          <w:rFonts w:ascii="Times New Roman" w:hAnsi="Times New Roman"/>
          <w:bCs/>
          <w:sz w:val="24"/>
          <w:szCs w:val="24"/>
          <w:lang w:eastAsia="es-CO"/>
        </w:rPr>
        <w:t>: Estos cambios reflejan una estructura más organizada para las declaraciones de bibliotecas y partes de código, permitiendo una mejor integración de etiquetas y metadatos.</w:t>
      </w:r>
    </w:p>
    <w:p w14:paraId="52D0C01C"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partDeclaration</w:t>
      </w:r>
      <w:r w:rsidRPr="001809CB">
        <w:rPr>
          <w:rFonts w:ascii="Times New Roman" w:hAnsi="Times New Roman"/>
          <w:bCs/>
          <w:sz w:val="24"/>
          <w:szCs w:val="24"/>
          <w:lang w:eastAsia="es-CO"/>
        </w:rPr>
        <w:t>: se añadió EOF al final de la definición partDeclaration. Esto asegura que después de partHeader y cualquier cantidad de metadata topLevelDeclaration, el analizador espera el final del archivo. Este cambio probablemente se realizó para garantizar que no haya elementos adicionales después de esta declaración en la entrada analizada.</w:t>
      </w:r>
    </w:p>
    <w:p w14:paraId="2D66E138"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typeNotVoid</w:t>
      </w:r>
      <w:r w:rsidRPr="001809CB">
        <w:rPr>
          <w:rFonts w:ascii="Times New Roman" w:hAnsi="Times New Roman"/>
          <w:bCs/>
          <w:sz w:val="24"/>
          <w:szCs w:val="24"/>
          <w:lang w:eastAsia="es-CO"/>
        </w:rPr>
        <w:t>: Aquí, se agregó QU? a la alternativa typeNotVoidNotFunction. Esto permite que la opción typeNotVoidNotFunction también tenga un sufijo opcional QU, proporcionando más flexibilidad en la definición de typeNotVoid.</w:t>
      </w:r>
    </w:p>
    <w:p w14:paraId="5EDADC29"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lastRenderedPageBreak/>
        <w:t>typeNotFunction</w:t>
      </w:r>
      <w:r w:rsidRPr="001809CB">
        <w:rPr>
          <w:rFonts w:ascii="Times New Roman" w:hAnsi="Times New Roman"/>
          <w:bCs/>
          <w:sz w:val="24"/>
          <w:szCs w:val="24"/>
          <w:lang w:eastAsia="es-CO"/>
        </w:rPr>
        <w:t>: En este cambio, se añadió QU? a typeNotVoidNotFunction en la definición de typeNotFunction. Esto permite que typeNotVoidNotFunction pueda tener un sufijo opcional QU dentro de typeNotFunction, nuevamente proporcionando mayor flexibilidad en la gramática.</w:t>
      </w:r>
    </w:p>
    <w:p w14:paraId="0D3D014A" w14:textId="77480955"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typeNotVoidnotFunction</w:t>
      </w:r>
      <w:r w:rsidRPr="001809CB">
        <w:rPr>
          <w:rFonts w:ascii="Times New Roman" w:hAnsi="Times New Roman"/>
          <w:bCs/>
          <w:sz w:val="24"/>
          <w:szCs w:val="24"/>
          <w:lang w:eastAsia="es-CO"/>
        </w:rPr>
        <w:t>: Aquí, se eliminó QU? de la alternativa FUNCTION_. Este cambio puede haber sido hecho para restringir la definición de typeNotVoidNotFunction, asegurando que FUNCTION_ no pueda tener un sufijo opcional QU</w:t>
      </w:r>
      <w:r w:rsidR="001809CB" w:rsidRPr="001809CB">
        <w:rPr>
          <w:rFonts w:ascii="Times New Roman" w:hAnsi="Times New Roman"/>
          <w:bCs/>
          <w:sz w:val="24"/>
          <w:szCs w:val="24"/>
          <w:lang w:eastAsia="es-CO"/>
        </w:rPr>
        <w:t>.</w:t>
      </w:r>
    </w:p>
    <w:p w14:paraId="7867390A"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typeIdentifierNotType</w:t>
      </w:r>
      <w:r w:rsidRPr="001809CB">
        <w:rPr>
          <w:rFonts w:ascii="Times New Roman" w:hAnsi="Times New Roman"/>
          <w:bCs/>
          <w:sz w:val="24"/>
          <w:szCs w:val="24"/>
          <w:lang w:eastAsia="es-CO"/>
        </w:rPr>
        <w:t>: Define un identificador que no es un tipo. Puede ser un identificador general (IDENTIFIER), otro identificador no tipo (otherIdentifierNotType) o la palabra clave DYNAMIC_.</w:t>
      </w:r>
    </w:p>
    <w:p w14:paraId="2B042793"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builtInIdentifier</w:t>
      </w:r>
      <w:r w:rsidRPr="001809CB">
        <w:rPr>
          <w:rFonts w:ascii="Times New Roman" w:hAnsi="Times New Roman"/>
          <w:bCs/>
          <w:sz w:val="24"/>
          <w:szCs w:val="24"/>
          <w:lang w:eastAsia="es-CO"/>
        </w:rPr>
        <w:t>: Enumera una serie de identificadores predefinidos en el lenguaje, como ABSTRACT_, AS_, DYNAMIC_, EXPORT_, etc. Estos son identificadores con un significado específico en el contexto del lenguaje.</w:t>
      </w:r>
    </w:p>
    <w:p w14:paraId="596EFE74"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otherIdentifierNotType</w:t>
      </w:r>
      <w:r w:rsidRPr="001809CB">
        <w:rPr>
          <w:rFonts w:ascii="Times New Roman" w:hAnsi="Times New Roman"/>
          <w:bCs/>
          <w:sz w:val="24"/>
          <w:szCs w:val="24"/>
          <w:lang w:eastAsia="es-CO"/>
        </w:rPr>
        <w:t>: Define otros identificadores que no son tipos, como ASYNC_, HIDE_, OF_, ON_, etc.</w:t>
      </w:r>
    </w:p>
    <w:p w14:paraId="12248FFF"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otherIdentifier</w:t>
      </w:r>
      <w:r w:rsidRPr="001809CB">
        <w:rPr>
          <w:rFonts w:ascii="Times New Roman" w:hAnsi="Times New Roman"/>
          <w:bCs/>
          <w:sz w:val="24"/>
          <w:szCs w:val="24"/>
          <w:lang w:eastAsia="es-CO"/>
        </w:rPr>
        <w:t>: Amplía otherIdentifierNotType al incluir también TYPEDEF_.</w:t>
      </w:r>
    </w:p>
    <w:p w14:paraId="1FB4D3AC"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identifierNoDollar</w:t>
      </w:r>
      <w:r w:rsidRPr="001809CB">
        <w:rPr>
          <w:rFonts w:ascii="Times New Roman" w:hAnsi="Times New Roman"/>
          <w:bCs/>
          <w:sz w:val="24"/>
          <w:szCs w:val="24"/>
          <w:lang w:eastAsia="es-CO"/>
        </w:rPr>
        <w:t>: Define un identificador que no contiene el símbolo $, utilizando identifierStartNoDollar y identifierPartNoDollar.</w:t>
      </w:r>
    </w:p>
    <w:p w14:paraId="77294380"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reservedWord</w:t>
      </w:r>
      <w:r w:rsidRPr="001809CB">
        <w:rPr>
          <w:rFonts w:ascii="Times New Roman" w:hAnsi="Times New Roman"/>
          <w:bCs/>
          <w:sz w:val="24"/>
          <w:szCs w:val="24"/>
          <w:lang w:eastAsia="es-CO"/>
        </w:rPr>
        <w:t>: Enumera todas las palabras reservadas del lenguaje como ASSERT_, BREAK_, CASE_, CATCH_, CLASS_, etc. Estas palabras tienen un significado especial y no pueden usarse como identificadores.</w:t>
      </w:r>
    </w:p>
    <w:p w14:paraId="0B169EF4"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lastRenderedPageBreak/>
        <w:t>singleLineComment</w:t>
      </w:r>
      <w:r w:rsidRPr="001809CB">
        <w:rPr>
          <w:rFonts w:ascii="Times New Roman" w:hAnsi="Times New Roman"/>
          <w:bCs/>
          <w:sz w:val="24"/>
          <w:szCs w:val="24"/>
          <w:lang w:eastAsia="es-CO"/>
        </w:rPr>
        <w:t>: Define un comentario de una sola línea que comienza con // y termina con un salto de línea opcional.</w:t>
      </w:r>
    </w:p>
    <w:p w14:paraId="7DDCABFC"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multiLineComment</w:t>
      </w:r>
      <w:r w:rsidRPr="001809CB">
        <w:rPr>
          <w:rFonts w:ascii="Times New Roman" w:hAnsi="Times New Roman"/>
          <w:bCs/>
          <w:sz w:val="24"/>
          <w:szCs w:val="24"/>
          <w:lang w:eastAsia="es-CO"/>
        </w:rPr>
        <w:t>: Define un comentario de múltiples líneas que comienza con /* y termina con */. Puede contener otros comentarios de múltiples líneas o cualquier carácter que no sea */.</w:t>
      </w:r>
    </w:p>
    <w:p w14:paraId="15BEEF57"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singleLineString</w:t>
      </w:r>
      <w:r w:rsidRPr="001809CB">
        <w:rPr>
          <w:rFonts w:ascii="Times New Roman" w:hAnsi="Times New Roman"/>
          <w:bCs/>
          <w:sz w:val="24"/>
          <w:szCs w:val="24"/>
          <w:lang w:eastAsia="es-CO"/>
        </w:rPr>
        <w:t>: Define una cadena de texto de una sola línea, incluyendo varias variantes:</w:t>
      </w:r>
    </w:p>
    <w:p w14:paraId="58F09BC5" w14:textId="77777777" w:rsidR="004A2E58" w:rsidRPr="001809CB" w:rsidRDefault="004A2E58" w:rsidP="00AF28FF">
      <w:pPr>
        <w:snapToGrid w:val="0"/>
        <w:spacing w:before="0" w:after="160" w:line="480" w:lineRule="auto"/>
        <w:ind w:firstLine="720"/>
        <w:rPr>
          <w:rFonts w:ascii="Times New Roman" w:hAnsi="Times New Roman"/>
          <w:bCs/>
          <w:sz w:val="24"/>
          <w:szCs w:val="24"/>
          <w:lang w:val="en-US" w:eastAsia="es-CO"/>
        </w:rPr>
      </w:pPr>
      <w:r w:rsidRPr="001809CB">
        <w:rPr>
          <w:rFonts w:ascii="Times New Roman" w:hAnsi="Times New Roman"/>
          <w:bCs/>
          <w:sz w:val="24"/>
          <w:szCs w:val="24"/>
          <w:lang w:val="en-US" w:eastAsia="es-CO"/>
        </w:rPr>
        <w:t>rawSingleLineString</w:t>
      </w:r>
    </w:p>
    <w:p w14:paraId="2194B321" w14:textId="77777777" w:rsidR="004A2E58" w:rsidRPr="001809CB" w:rsidRDefault="004A2E58" w:rsidP="00AF28FF">
      <w:pPr>
        <w:snapToGrid w:val="0"/>
        <w:spacing w:before="0" w:after="160" w:line="480" w:lineRule="auto"/>
        <w:ind w:firstLine="720"/>
        <w:rPr>
          <w:rFonts w:ascii="Times New Roman" w:hAnsi="Times New Roman"/>
          <w:bCs/>
          <w:sz w:val="24"/>
          <w:szCs w:val="24"/>
          <w:lang w:val="en-US" w:eastAsia="es-CO"/>
        </w:rPr>
      </w:pPr>
      <w:r w:rsidRPr="001809CB">
        <w:rPr>
          <w:rFonts w:ascii="Times New Roman" w:hAnsi="Times New Roman"/>
          <w:bCs/>
          <w:sz w:val="24"/>
          <w:szCs w:val="24"/>
          <w:lang w:val="en-US" w:eastAsia="es-CO"/>
        </w:rPr>
        <w:t>singleLineStringSQBeginEnd</w:t>
      </w:r>
    </w:p>
    <w:p w14:paraId="60A8B54E" w14:textId="77777777" w:rsidR="004A2E58" w:rsidRPr="001809CB" w:rsidRDefault="004A2E58" w:rsidP="00AF28FF">
      <w:pPr>
        <w:snapToGrid w:val="0"/>
        <w:spacing w:before="0" w:after="160" w:line="480" w:lineRule="auto"/>
        <w:ind w:firstLine="720"/>
        <w:rPr>
          <w:rFonts w:ascii="Times New Roman" w:hAnsi="Times New Roman"/>
          <w:bCs/>
          <w:sz w:val="24"/>
          <w:szCs w:val="24"/>
          <w:lang w:val="en-US" w:eastAsia="es-CO"/>
        </w:rPr>
      </w:pPr>
      <w:r w:rsidRPr="001809CB">
        <w:rPr>
          <w:rFonts w:ascii="Times New Roman" w:hAnsi="Times New Roman"/>
          <w:bCs/>
          <w:sz w:val="24"/>
          <w:szCs w:val="24"/>
          <w:lang w:val="en-US" w:eastAsia="es-CO"/>
        </w:rPr>
        <w:t>singleLineStringSQBeginMid expr (singleLineStringSQMidMid expr)* singleLineStringSQMidEnd</w:t>
      </w:r>
    </w:p>
    <w:p w14:paraId="434053A4" w14:textId="77777777" w:rsidR="004A2E58" w:rsidRPr="001809CB" w:rsidRDefault="004A2E58" w:rsidP="00AF28FF">
      <w:pPr>
        <w:snapToGrid w:val="0"/>
        <w:spacing w:before="0" w:after="160" w:line="480" w:lineRule="auto"/>
        <w:ind w:firstLine="720"/>
        <w:rPr>
          <w:rFonts w:ascii="Times New Roman" w:hAnsi="Times New Roman"/>
          <w:bCs/>
          <w:sz w:val="24"/>
          <w:szCs w:val="24"/>
          <w:lang w:val="en-US" w:eastAsia="es-CO"/>
        </w:rPr>
      </w:pPr>
      <w:r w:rsidRPr="001809CB">
        <w:rPr>
          <w:rFonts w:ascii="Times New Roman" w:hAnsi="Times New Roman"/>
          <w:bCs/>
          <w:sz w:val="24"/>
          <w:szCs w:val="24"/>
          <w:lang w:val="en-US" w:eastAsia="es-CO"/>
        </w:rPr>
        <w:t>singleLineStringDQBeginEnd</w:t>
      </w:r>
    </w:p>
    <w:p w14:paraId="15D5A069"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singleLineStringDQBeginMid expr (singleLineStringDQMidMid expr)* singleLineStringDQMidEnd</w:t>
      </w:r>
    </w:p>
    <w:p w14:paraId="3F7789DA"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rawSingleLineString</w:t>
      </w:r>
      <w:r w:rsidRPr="001809CB">
        <w:rPr>
          <w:rFonts w:ascii="Times New Roman" w:hAnsi="Times New Roman"/>
          <w:bCs/>
          <w:sz w:val="24"/>
          <w:szCs w:val="24"/>
          <w:lang w:eastAsia="es-CO"/>
        </w:rPr>
        <w:t>: Define una cadena de texto sin procesar que comienza con r seguido de comillas simples o dobles, sin permitir caracteres específicos como salto de línea.</w:t>
      </w:r>
    </w:p>
    <w:p w14:paraId="67F04264"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stringContentCommon</w:t>
      </w:r>
      <w:r w:rsidRPr="001809CB">
        <w:rPr>
          <w:rFonts w:ascii="Times New Roman" w:hAnsi="Times New Roman"/>
          <w:bCs/>
          <w:sz w:val="24"/>
          <w:szCs w:val="24"/>
          <w:lang w:eastAsia="es-CO"/>
        </w:rPr>
        <w:t>: Define el contenido común de las cadenas de texto, excluyendo ciertos caracteres como comillas y signos de dólar, pero permitiendo secuencias de escape y interpolaciones simples.</w:t>
      </w:r>
    </w:p>
    <w:p w14:paraId="072FDA23"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lastRenderedPageBreak/>
        <w:t>stringContentSQ</w:t>
      </w:r>
      <w:r w:rsidRPr="001809CB">
        <w:rPr>
          <w:rFonts w:ascii="Times New Roman" w:hAnsi="Times New Roman"/>
          <w:bCs/>
          <w:sz w:val="24"/>
          <w:szCs w:val="24"/>
          <w:lang w:eastAsia="es-CO"/>
        </w:rPr>
        <w:t>: Amplía stringContentCommon permitiendo también comillas dobles dentro de una cadena de comillas simples.</w:t>
      </w:r>
    </w:p>
    <w:p w14:paraId="51D02218"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singleLineStringSQBeginEnd</w:t>
      </w:r>
      <w:r w:rsidRPr="001809CB">
        <w:rPr>
          <w:rFonts w:ascii="Times New Roman" w:hAnsi="Times New Roman"/>
          <w:bCs/>
          <w:sz w:val="24"/>
          <w:szCs w:val="24"/>
          <w:lang w:eastAsia="es-CO"/>
        </w:rPr>
        <w:t>: Define una cadena de texto de comillas simples que comienza y termina con comillas simples, conteniendo stringContentSQ.</w:t>
      </w:r>
    </w:p>
    <w:p w14:paraId="38B8C118"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singleLineStringSQBeginMid, singleLineStringSQMidMid, singleLineStringSQMidEnd: Definen las partes de una cadena de texto de comillas simples que incluye interpolación de expresiones con ${}.</w:t>
      </w:r>
    </w:p>
    <w:p w14:paraId="22D48F69"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stringContentDQ</w:t>
      </w:r>
      <w:r w:rsidRPr="001809CB">
        <w:rPr>
          <w:rFonts w:ascii="Times New Roman" w:hAnsi="Times New Roman"/>
          <w:bCs/>
          <w:sz w:val="24"/>
          <w:szCs w:val="24"/>
          <w:lang w:eastAsia="es-CO"/>
        </w:rPr>
        <w:t>: Similar a stringContentCommon, pero permite comillas simples dentro de una cadena de comillas dobles.</w:t>
      </w:r>
    </w:p>
    <w:p w14:paraId="4F8E72E1"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
          <w:sz w:val="24"/>
          <w:szCs w:val="24"/>
          <w:lang w:eastAsia="es-CO"/>
        </w:rPr>
        <w:t>singleLineStringDQBeginEnd</w:t>
      </w:r>
      <w:r w:rsidRPr="001809CB">
        <w:rPr>
          <w:rFonts w:ascii="Times New Roman" w:hAnsi="Times New Roman"/>
          <w:bCs/>
          <w:sz w:val="24"/>
          <w:szCs w:val="24"/>
          <w:lang w:eastAsia="es-CO"/>
        </w:rPr>
        <w:t>: Define una cadena de texto de comillas dobles que comienza y termina con comillas dobles, conteniendo stringContentDQ.</w:t>
      </w:r>
    </w:p>
    <w:p w14:paraId="26DA035F" w14:textId="77777777" w:rsidR="004A2E58"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singleLineStringDQBeginMid, singleLineStringDQMidMid, singleLineStringDQMidEnd: Definen las partes de una cadena de texto de comillas dobles que incluye interpolación de expresiones con ${}.</w:t>
      </w:r>
    </w:p>
    <w:p w14:paraId="14C020FE" w14:textId="77777777" w:rsidR="004A2E58" w:rsidRPr="001809CB" w:rsidRDefault="004A2E58" w:rsidP="00AF28FF">
      <w:pPr>
        <w:snapToGrid w:val="0"/>
        <w:spacing w:before="0" w:after="160" w:line="480" w:lineRule="auto"/>
        <w:ind w:firstLine="720"/>
        <w:rPr>
          <w:rFonts w:ascii="Times New Roman" w:hAnsi="Times New Roman"/>
          <w:bCs/>
          <w:sz w:val="24"/>
          <w:szCs w:val="24"/>
          <w:u w:val="single"/>
          <w:lang w:eastAsia="es-CO"/>
        </w:rPr>
      </w:pPr>
      <w:r w:rsidRPr="001809CB">
        <w:rPr>
          <w:rFonts w:ascii="Times New Roman" w:hAnsi="Times New Roman"/>
          <w:b/>
          <w:sz w:val="24"/>
          <w:szCs w:val="24"/>
          <w:lang w:eastAsia="es-CO"/>
        </w:rPr>
        <w:t>whitespace</w:t>
      </w:r>
      <w:r w:rsidRPr="001809CB">
        <w:rPr>
          <w:rFonts w:ascii="Times New Roman" w:hAnsi="Times New Roman"/>
          <w:bCs/>
          <w:sz w:val="24"/>
          <w:szCs w:val="24"/>
          <w:lang w:eastAsia="es-CO"/>
        </w:rPr>
        <w:t>: Define espacios en blanco que pueden incluir tabulaciones, espacios y saltos de línea.</w:t>
      </w:r>
    </w:p>
    <w:p w14:paraId="066FACF7" w14:textId="67F8DEA6" w:rsidR="00681ADB" w:rsidRPr="001809CB" w:rsidRDefault="004A2E58" w:rsidP="00AF28FF">
      <w:pPr>
        <w:snapToGrid w:val="0"/>
        <w:spacing w:before="0" w:after="160" w:line="480" w:lineRule="auto"/>
        <w:ind w:firstLine="720"/>
        <w:rPr>
          <w:rFonts w:ascii="Times New Roman" w:hAnsi="Times New Roman"/>
          <w:bCs/>
          <w:sz w:val="24"/>
          <w:szCs w:val="24"/>
          <w:lang w:eastAsia="es-CO"/>
        </w:rPr>
      </w:pPr>
      <w:r w:rsidRPr="001809CB">
        <w:rPr>
          <w:rFonts w:ascii="Times New Roman" w:hAnsi="Times New Roman"/>
          <w:bCs/>
          <w:sz w:val="24"/>
          <w:szCs w:val="24"/>
          <w:lang w:eastAsia="es-CO"/>
        </w:rPr>
        <w:t>Estos ajustes ayudan a clarificar y optimizar la definición y análisis sintáctico del lenguaje, lo que puede conducir a un análisis de código más eficiente y menos propenso a errores. Estas modificaciones suelen responder a la necesidad de adaptar el lenguaje a nuevos requisitos, mejorar la legibilidad del código o simplificar el compilador o el intérprete del lenguaj</w:t>
      </w:r>
      <w:bookmarkStart w:id="121" w:name="_Toc168520895"/>
      <w:r w:rsidR="00681ADB" w:rsidRPr="001809CB">
        <w:rPr>
          <w:rFonts w:ascii="Times New Roman" w:hAnsi="Times New Roman"/>
          <w:bCs/>
          <w:sz w:val="24"/>
          <w:szCs w:val="24"/>
          <w:lang w:eastAsia="es-CO"/>
        </w:rPr>
        <w:t>e.</w:t>
      </w:r>
    </w:p>
    <w:p w14:paraId="06F75A95" w14:textId="0A20D86D" w:rsidR="004A2E58" w:rsidRPr="001809CB" w:rsidRDefault="004A2E58"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lang w:eastAsia="es-CO"/>
        </w:rPr>
      </w:pPr>
      <w:bookmarkStart w:id="122" w:name="_Toc170248489"/>
      <w:r w:rsidRPr="001809CB">
        <w:rPr>
          <w:rFonts w:ascii="Times New Roman" w:hAnsi="Times New Roman" w:cs="Times New Roman"/>
          <w:b/>
          <w:bCs/>
          <w:color w:val="auto"/>
          <w:sz w:val="24"/>
          <w:szCs w:val="24"/>
        </w:rPr>
        <w:lastRenderedPageBreak/>
        <w:t>Resultados</w:t>
      </w:r>
      <w:bookmarkEnd w:id="121"/>
      <w:bookmarkEnd w:id="122"/>
    </w:p>
    <w:p w14:paraId="4142ADED" w14:textId="77777777" w:rsidR="001067CD" w:rsidRPr="001809CB" w:rsidRDefault="004A2E58"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La regla anterior </w:t>
      </w:r>
      <w:r w:rsidRPr="00A806A7">
        <w:rPr>
          <w:rFonts w:ascii="Times New Roman" w:hAnsi="Times New Roman"/>
          <w:b/>
          <w:bCs/>
          <w:sz w:val="24"/>
          <w:szCs w:val="24"/>
          <w:rPrChange w:id="123" w:author="Nicolas Cardozo Alvarez" w:date="2024-12-08T16:03:00Z" w16du:dateUtc="2024-12-08T21:03:00Z">
            <w:rPr>
              <w:rFonts w:ascii="Times New Roman" w:hAnsi="Times New Roman"/>
              <w:sz w:val="24"/>
              <w:szCs w:val="24"/>
            </w:rPr>
          </w:rPrChange>
        </w:rPr>
        <w:t>functionBody</w:t>
      </w:r>
      <w:r w:rsidRPr="001809CB">
        <w:rPr>
          <w:rFonts w:ascii="Times New Roman" w:hAnsi="Times New Roman"/>
          <w:sz w:val="24"/>
          <w:szCs w:val="24"/>
        </w:rPr>
        <w:t xml:space="preserve"> permitía ambigüedades con NATIVE_. La nueva definición</w:t>
      </w:r>
      <w:r w:rsidR="007B64DA" w:rsidRPr="001809CB">
        <w:rPr>
          <w:rFonts w:ascii="Times New Roman" w:hAnsi="Times New Roman"/>
          <w:sz w:val="24"/>
          <w:szCs w:val="24"/>
        </w:rPr>
        <w:t xml:space="preserve"> </w:t>
      </w:r>
      <w:r w:rsidRPr="001809CB">
        <w:rPr>
          <w:rFonts w:ascii="Times New Roman" w:hAnsi="Times New Roman"/>
          <w:sz w:val="24"/>
          <w:szCs w:val="24"/>
        </w:rPr>
        <w:t xml:space="preserve">simplifica las opciones y clarifica el código, a </w:t>
      </w:r>
      <w:r w:rsidR="00681ADB" w:rsidRPr="001809CB">
        <w:rPr>
          <w:rFonts w:ascii="Times New Roman" w:hAnsi="Times New Roman"/>
          <w:sz w:val="24"/>
          <w:szCs w:val="24"/>
        </w:rPr>
        <w:t>continuación,</w:t>
      </w:r>
      <w:r w:rsidRPr="001809CB">
        <w:rPr>
          <w:rFonts w:ascii="Times New Roman" w:hAnsi="Times New Roman"/>
          <w:sz w:val="24"/>
          <w:szCs w:val="24"/>
        </w:rPr>
        <w:t xml:space="preserve"> un par de ejemplos para esta regla, presentare tres tipos de casos: uno que representa una eliminación de elementos del lenguaje, otro que se representa una novedad o algún elemento que se agregó y otro que representa algún que no cambió</w:t>
      </w:r>
      <w:r w:rsidR="00A20F7F" w:rsidRPr="001809CB">
        <w:rPr>
          <w:rFonts w:ascii="Times New Roman" w:hAnsi="Times New Roman"/>
          <w:sz w:val="24"/>
          <w:szCs w:val="24"/>
        </w:rPr>
        <w:t xml:space="preserve"> </w:t>
      </w:r>
      <w:r w:rsidRPr="001809CB">
        <w:rPr>
          <w:rFonts w:ascii="Times New Roman" w:hAnsi="Times New Roman"/>
          <w:sz w:val="24"/>
          <w:szCs w:val="24"/>
        </w:rPr>
        <w:t>con la instrucción async=&gt;42 se genera tanto para DART 2 como para DART3 el siguiente AST</w:t>
      </w:r>
      <w:r w:rsidR="00A20F7F" w:rsidRPr="001809CB">
        <w:rPr>
          <w:rFonts w:ascii="Times New Roman" w:hAnsi="Times New Roman"/>
          <w:sz w:val="24"/>
          <w:szCs w:val="24"/>
        </w:rPr>
        <w:t>.</w:t>
      </w:r>
    </w:p>
    <w:tbl>
      <w:tblPr>
        <w:tblStyle w:val="Tablaconcuadrcula"/>
        <w:tblW w:w="0" w:type="auto"/>
        <w:tblLook w:val="04A0" w:firstRow="1" w:lastRow="0" w:firstColumn="1" w:lastColumn="0" w:noHBand="0" w:noVBand="1"/>
      </w:tblPr>
      <w:tblGrid>
        <w:gridCol w:w="4697"/>
        <w:gridCol w:w="4697"/>
      </w:tblGrid>
      <w:tr w:rsidR="00C1127D" w14:paraId="60F8C9C5" w14:textId="77777777" w:rsidTr="00A806A7">
        <w:tc>
          <w:tcPr>
            <w:tcW w:w="4697" w:type="dxa"/>
          </w:tcPr>
          <w:p w14:paraId="63D9429A" w14:textId="370AA892" w:rsidR="00A806A7" w:rsidRDefault="00A806A7" w:rsidP="00AF28FF">
            <w:pPr>
              <w:snapToGrid w:val="0"/>
              <w:spacing w:before="0" w:after="160" w:line="480" w:lineRule="auto"/>
              <w:rPr>
                <w:rFonts w:ascii="Times New Roman" w:hAnsi="Times New Roman"/>
                <w:b/>
                <w:bCs/>
                <w:sz w:val="24"/>
                <w:szCs w:val="24"/>
                <w:lang w:val="en-US"/>
              </w:rPr>
            </w:pPr>
            <w:commentRangeStart w:id="124"/>
            <w:r>
              <w:rPr>
                <w:rFonts w:ascii="Times New Roman" w:hAnsi="Times New Roman"/>
                <w:b/>
                <w:bCs/>
                <w:sz w:val="24"/>
                <w:szCs w:val="24"/>
                <w:lang w:val="en-US"/>
              </w:rPr>
              <w:t>DART 2</w:t>
            </w:r>
          </w:p>
        </w:tc>
        <w:tc>
          <w:tcPr>
            <w:tcW w:w="4697" w:type="dxa"/>
          </w:tcPr>
          <w:p w14:paraId="20DCFB6B" w14:textId="113F532B" w:rsidR="00A806A7" w:rsidRDefault="00A806A7" w:rsidP="00AF28FF">
            <w:pPr>
              <w:snapToGrid w:val="0"/>
              <w:spacing w:before="0" w:after="160" w:line="480" w:lineRule="auto"/>
              <w:rPr>
                <w:rFonts w:ascii="Times New Roman" w:hAnsi="Times New Roman"/>
                <w:b/>
                <w:bCs/>
                <w:sz w:val="24"/>
                <w:szCs w:val="24"/>
                <w:lang w:val="en-US"/>
              </w:rPr>
            </w:pPr>
            <w:r>
              <w:rPr>
                <w:rFonts w:ascii="Times New Roman" w:hAnsi="Times New Roman"/>
                <w:b/>
                <w:bCs/>
                <w:sz w:val="24"/>
                <w:szCs w:val="24"/>
                <w:lang w:val="en-US"/>
              </w:rPr>
              <w:t>DART 3</w:t>
            </w:r>
          </w:p>
        </w:tc>
      </w:tr>
      <w:tr w:rsidR="00C1127D" w14:paraId="6AB4783E" w14:textId="77777777" w:rsidTr="00A806A7">
        <w:tc>
          <w:tcPr>
            <w:tcW w:w="4697" w:type="dxa"/>
          </w:tcPr>
          <w:p w14:paraId="0154CEF2"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functionBody</w:t>
            </w:r>
          </w:p>
          <w:p w14:paraId="2D93DC27"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 NATIVE_ stringLiteral? SC</w:t>
            </w:r>
          </w:p>
          <w:p w14:paraId="1C718D87"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 ASYNC_? EG expr SC</w:t>
            </w:r>
          </w:p>
          <w:p w14:paraId="4B4F2C5A"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 ( ASYNC_ ST? | SYNC_ ST)? block</w:t>
            </w:r>
          </w:p>
          <w:p w14:paraId="1EEA2611" w14:textId="22BE6258" w:rsidR="00A806A7" w:rsidRDefault="00A806A7">
            <w:pPr>
              <w:snapToGrid w:val="0"/>
              <w:spacing w:before="0" w:after="160" w:line="480" w:lineRule="auto"/>
              <w:ind w:firstLine="720"/>
              <w:rPr>
                <w:rFonts w:ascii="Times New Roman" w:hAnsi="Times New Roman"/>
                <w:b/>
                <w:bCs/>
                <w:sz w:val="24"/>
                <w:szCs w:val="24"/>
                <w:lang w:val="en-US"/>
              </w:rPr>
              <w:pPrChange w:id="125" w:author="Nicolas Cardozo Alvarez" w:date="2024-12-08T16:01:00Z" w16du:dateUtc="2024-12-08T21:01:00Z">
                <w:pPr>
                  <w:snapToGrid w:val="0"/>
                  <w:spacing w:before="0" w:after="160" w:line="480" w:lineRule="auto"/>
                </w:pPr>
              </w:pPrChange>
            </w:pPr>
            <w:r w:rsidRPr="001809CB">
              <w:rPr>
                <w:rFonts w:ascii="Times New Roman" w:hAnsi="Times New Roman"/>
                <w:b/>
                <w:bCs/>
                <w:sz w:val="24"/>
                <w:szCs w:val="24"/>
                <w:lang w:val="en-US"/>
              </w:rPr>
              <w:t>;</w:t>
            </w:r>
          </w:p>
        </w:tc>
        <w:tc>
          <w:tcPr>
            <w:tcW w:w="4697" w:type="dxa"/>
          </w:tcPr>
          <w:p w14:paraId="0DAD65FD"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functionBody</w:t>
            </w:r>
          </w:p>
          <w:p w14:paraId="502E50B5"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 ASYNC_? EG expr SC</w:t>
            </w:r>
          </w:p>
          <w:p w14:paraId="1BDB19A1"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 ( ASYNC_ ST? | SYNC_ ST)? block</w:t>
            </w:r>
          </w:p>
          <w:p w14:paraId="3F730237" w14:textId="77777777" w:rsidR="00A806A7" w:rsidRPr="001809CB" w:rsidRDefault="00A806A7" w:rsidP="00A806A7">
            <w:pPr>
              <w:snapToGrid w:val="0"/>
              <w:spacing w:before="0" w:after="160" w:line="480" w:lineRule="auto"/>
              <w:ind w:firstLine="720"/>
              <w:rPr>
                <w:rFonts w:ascii="Times New Roman" w:hAnsi="Times New Roman"/>
                <w:b/>
                <w:bCs/>
                <w:sz w:val="24"/>
                <w:szCs w:val="24"/>
                <w:lang w:val="en-US"/>
              </w:rPr>
            </w:pPr>
            <w:r w:rsidRPr="001809CB">
              <w:rPr>
                <w:rFonts w:ascii="Times New Roman" w:hAnsi="Times New Roman"/>
                <w:b/>
                <w:bCs/>
                <w:sz w:val="24"/>
                <w:szCs w:val="24"/>
                <w:lang w:val="en-US"/>
              </w:rPr>
              <w:t>;</w:t>
            </w:r>
            <w:commentRangeEnd w:id="124"/>
            <w:r>
              <w:rPr>
                <w:rStyle w:val="Refdecomentario"/>
              </w:rPr>
              <w:commentReference w:id="124"/>
            </w:r>
          </w:p>
          <w:p w14:paraId="17C30CE8" w14:textId="77777777" w:rsidR="00A806A7" w:rsidRDefault="00A806A7" w:rsidP="00AF28FF">
            <w:pPr>
              <w:snapToGrid w:val="0"/>
              <w:spacing w:before="0" w:after="160" w:line="480" w:lineRule="auto"/>
              <w:rPr>
                <w:rFonts w:ascii="Times New Roman" w:hAnsi="Times New Roman"/>
                <w:b/>
                <w:bCs/>
                <w:sz w:val="24"/>
                <w:szCs w:val="24"/>
                <w:lang w:val="en-US"/>
              </w:rPr>
            </w:pPr>
          </w:p>
        </w:tc>
      </w:tr>
    </w:tbl>
    <w:p w14:paraId="7763123D" w14:textId="77777777" w:rsidR="00A806A7" w:rsidRPr="001809CB" w:rsidRDefault="00A806A7" w:rsidP="00AF28FF">
      <w:pPr>
        <w:snapToGrid w:val="0"/>
        <w:spacing w:before="0" w:after="160" w:line="480" w:lineRule="auto"/>
        <w:ind w:firstLine="720"/>
        <w:rPr>
          <w:rFonts w:ascii="Times New Roman" w:hAnsi="Times New Roman"/>
          <w:b/>
          <w:bCs/>
          <w:sz w:val="24"/>
          <w:szCs w:val="24"/>
          <w:lang w:val="en-US"/>
        </w:rPr>
      </w:pPr>
    </w:p>
    <w:p w14:paraId="190448BF" w14:textId="6C9FB038" w:rsidR="00C55A2A" w:rsidRPr="001809CB" w:rsidRDefault="00B841C0"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noProof/>
          <w:sz w:val="24"/>
          <w:szCs w:val="24"/>
        </w:rPr>
        <w:lastRenderedPageBreak/>
        <w:drawing>
          <wp:inline distT="0" distB="0" distL="0" distR="0" wp14:anchorId="19130B66" wp14:editId="263D3A3B">
            <wp:extent cx="5097785" cy="3543300"/>
            <wp:effectExtent l="0" t="0" r="7620" b="0"/>
            <wp:docPr id="836854125"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54125" name="Imagen 2"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553" cy="3552870"/>
                    </a:xfrm>
                    <a:prstGeom prst="rect">
                      <a:avLst/>
                    </a:prstGeom>
                    <a:noFill/>
                    <a:ln>
                      <a:noFill/>
                    </a:ln>
                  </pic:spPr>
                </pic:pic>
              </a:graphicData>
            </a:graphic>
          </wp:inline>
        </w:drawing>
      </w:r>
    </w:p>
    <w:p w14:paraId="26A1BB82" w14:textId="47260292" w:rsidR="00B841C0" w:rsidRDefault="00B841C0" w:rsidP="00AF28FF">
      <w:pPr>
        <w:snapToGrid w:val="0"/>
        <w:spacing w:before="0" w:after="160" w:line="480" w:lineRule="auto"/>
        <w:ind w:firstLine="720"/>
        <w:rPr>
          <w:ins w:id="126" w:author="luimarco carrascal diaz" w:date="2024-12-13T15:04:00Z" w16du:dateUtc="2024-12-13T20:04:00Z"/>
          <w:rFonts w:ascii="Times New Roman" w:hAnsi="Times New Roman"/>
          <w:b/>
          <w:bCs/>
          <w:sz w:val="24"/>
          <w:szCs w:val="24"/>
        </w:rPr>
      </w:pPr>
      <w:commentRangeStart w:id="127"/>
      <w:r w:rsidRPr="001809CB">
        <w:rPr>
          <w:rFonts w:ascii="Times New Roman" w:hAnsi="Times New Roman"/>
          <w:b/>
          <w:bCs/>
          <w:sz w:val="24"/>
          <w:szCs w:val="24"/>
        </w:rPr>
        <w:t xml:space="preserve">Ejemplo regla </w:t>
      </w:r>
      <w:r w:rsidR="00A806A7">
        <w:rPr>
          <w:rFonts w:ascii="Times New Roman" w:hAnsi="Times New Roman"/>
          <w:b/>
          <w:bCs/>
          <w:sz w:val="24"/>
          <w:szCs w:val="24"/>
        </w:rPr>
        <w:t>functionBody</w:t>
      </w:r>
      <w:commentRangeEnd w:id="127"/>
      <w:r w:rsidR="00A806A7">
        <w:rPr>
          <w:rStyle w:val="Refdecomentario"/>
        </w:rPr>
        <w:commentReference w:id="127"/>
      </w:r>
    </w:p>
    <w:p w14:paraId="1219B8EC" w14:textId="112BE36A" w:rsidR="00A40206" w:rsidRDefault="005A138B" w:rsidP="00AF28FF">
      <w:pPr>
        <w:snapToGrid w:val="0"/>
        <w:spacing w:before="0" w:after="160" w:line="480" w:lineRule="auto"/>
        <w:ind w:firstLine="720"/>
        <w:rPr>
          <w:ins w:id="128" w:author="luimarco carrascal diaz" w:date="2024-12-13T15:08:00Z" w16du:dateUtc="2024-12-13T20:08:00Z"/>
          <w:rFonts w:ascii="Times New Roman" w:hAnsi="Times New Roman"/>
          <w:sz w:val="24"/>
          <w:szCs w:val="24"/>
        </w:rPr>
      </w:pPr>
      <w:ins w:id="129" w:author="luimarco carrascal diaz" w:date="2024-12-13T15:08:00Z">
        <w:r w:rsidRPr="005A138B">
          <w:rPr>
            <w:rFonts w:ascii="Times New Roman" w:hAnsi="Times New Roman"/>
            <w:sz w:val="24"/>
            <w:szCs w:val="24"/>
            <w:rPrChange w:id="130" w:author="luimarco carrascal diaz" w:date="2024-12-13T15:08:00Z" w16du:dateUtc="2024-12-13T20:08:00Z">
              <w:rPr>
                <w:rFonts w:ascii="Times New Roman" w:hAnsi="Times New Roman"/>
                <w:b/>
                <w:bCs/>
                <w:sz w:val="24"/>
                <w:szCs w:val="24"/>
              </w:rPr>
            </w:rPrChange>
          </w:rPr>
          <w:t>Future&lt;</w:t>
        </w:r>
        <w:proofErr w:type="spellStart"/>
        <w:r w:rsidRPr="005A138B">
          <w:rPr>
            <w:rFonts w:ascii="Times New Roman" w:hAnsi="Times New Roman"/>
            <w:sz w:val="24"/>
            <w:szCs w:val="24"/>
            <w:rPrChange w:id="131" w:author="luimarco carrascal diaz" w:date="2024-12-13T15:08:00Z" w16du:dateUtc="2024-12-13T20:08:00Z">
              <w:rPr>
                <w:rFonts w:ascii="Times New Roman" w:hAnsi="Times New Roman"/>
                <w:b/>
                <w:bCs/>
                <w:sz w:val="24"/>
                <w:szCs w:val="24"/>
              </w:rPr>
            </w:rPrChange>
          </w:rPr>
          <w:t>int</w:t>
        </w:r>
        <w:proofErr w:type="spellEnd"/>
        <w:r w:rsidRPr="005A138B">
          <w:rPr>
            <w:rFonts w:ascii="Times New Roman" w:hAnsi="Times New Roman"/>
            <w:sz w:val="24"/>
            <w:szCs w:val="24"/>
            <w:rPrChange w:id="132" w:author="luimarco carrascal diaz" w:date="2024-12-13T15:08:00Z" w16du:dateUtc="2024-12-13T20:08:00Z">
              <w:rPr>
                <w:rFonts w:ascii="Times New Roman" w:hAnsi="Times New Roman"/>
                <w:b/>
                <w:bCs/>
                <w:sz w:val="24"/>
                <w:szCs w:val="24"/>
              </w:rPr>
            </w:rPrChange>
          </w:rPr>
          <w:t xml:space="preserve">&gt; </w:t>
        </w:r>
        <w:proofErr w:type="spellStart"/>
        <w:proofErr w:type="gramStart"/>
        <w:r w:rsidRPr="005A138B">
          <w:rPr>
            <w:rFonts w:ascii="Times New Roman" w:hAnsi="Times New Roman"/>
            <w:sz w:val="24"/>
            <w:szCs w:val="24"/>
            <w:rPrChange w:id="133" w:author="luimarco carrascal diaz" w:date="2024-12-13T15:08:00Z" w16du:dateUtc="2024-12-13T20:08:00Z">
              <w:rPr>
                <w:rFonts w:ascii="Times New Roman" w:hAnsi="Times New Roman"/>
                <w:b/>
                <w:bCs/>
                <w:sz w:val="24"/>
                <w:szCs w:val="24"/>
              </w:rPr>
            </w:rPrChange>
          </w:rPr>
          <w:t>fetchData</w:t>
        </w:r>
        <w:proofErr w:type="spellEnd"/>
        <w:r w:rsidRPr="005A138B">
          <w:rPr>
            <w:rFonts w:ascii="Times New Roman" w:hAnsi="Times New Roman"/>
            <w:sz w:val="24"/>
            <w:szCs w:val="24"/>
            <w:rPrChange w:id="134" w:author="luimarco carrascal diaz" w:date="2024-12-13T15:08:00Z" w16du:dateUtc="2024-12-13T20:08:00Z">
              <w:rPr>
                <w:rFonts w:ascii="Times New Roman" w:hAnsi="Times New Roman"/>
                <w:b/>
                <w:bCs/>
                <w:sz w:val="24"/>
                <w:szCs w:val="24"/>
              </w:rPr>
            </w:rPrChange>
          </w:rPr>
          <w:t>(</w:t>
        </w:r>
        <w:proofErr w:type="gramEnd"/>
        <w:r w:rsidRPr="005A138B">
          <w:rPr>
            <w:rFonts w:ascii="Times New Roman" w:hAnsi="Times New Roman"/>
            <w:sz w:val="24"/>
            <w:szCs w:val="24"/>
            <w:rPrChange w:id="135" w:author="luimarco carrascal diaz" w:date="2024-12-13T15:08:00Z" w16du:dateUtc="2024-12-13T20:08:00Z">
              <w:rPr>
                <w:rFonts w:ascii="Times New Roman" w:hAnsi="Times New Roman"/>
                <w:b/>
                <w:bCs/>
                <w:sz w:val="24"/>
                <w:szCs w:val="24"/>
              </w:rPr>
            </w:rPrChange>
          </w:rPr>
          <w:t xml:space="preserve">) </w:t>
        </w:r>
        <w:proofErr w:type="spellStart"/>
        <w:r w:rsidRPr="005A138B">
          <w:rPr>
            <w:rFonts w:ascii="Times New Roman" w:hAnsi="Times New Roman"/>
            <w:sz w:val="24"/>
            <w:szCs w:val="24"/>
            <w:rPrChange w:id="136" w:author="luimarco carrascal diaz" w:date="2024-12-13T15:08:00Z" w16du:dateUtc="2024-12-13T20:08:00Z">
              <w:rPr>
                <w:rFonts w:ascii="Times New Roman" w:hAnsi="Times New Roman"/>
                <w:b/>
                <w:bCs/>
                <w:sz w:val="24"/>
                <w:szCs w:val="24"/>
              </w:rPr>
            </w:rPrChange>
          </w:rPr>
          <w:t>async</w:t>
        </w:r>
        <w:proofErr w:type="spellEnd"/>
        <w:r w:rsidRPr="005A138B">
          <w:rPr>
            <w:rFonts w:ascii="Times New Roman" w:hAnsi="Times New Roman"/>
            <w:sz w:val="24"/>
            <w:szCs w:val="24"/>
            <w:rPrChange w:id="137" w:author="luimarco carrascal diaz" w:date="2024-12-13T15:08:00Z" w16du:dateUtc="2024-12-13T20:08:00Z">
              <w:rPr>
                <w:rFonts w:ascii="Times New Roman" w:hAnsi="Times New Roman"/>
                <w:b/>
                <w:bCs/>
                <w:sz w:val="24"/>
                <w:szCs w:val="24"/>
              </w:rPr>
            </w:rPrChange>
          </w:rPr>
          <w:t xml:space="preserve"> =&gt; </w:t>
        </w:r>
        <w:proofErr w:type="spellStart"/>
        <w:r w:rsidRPr="005A138B">
          <w:rPr>
            <w:rFonts w:ascii="Times New Roman" w:hAnsi="Times New Roman"/>
            <w:sz w:val="24"/>
            <w:szCs w:val="24"/>
            <w:rPrChange w:id="138" w:author="luimarco carrascal diaz" w:date="2024-12-13T15:08:00Z" w16du:dateUtc="2024-12-13T20:08:00Z">
              <w:rPr>
                <w:rFonts w:ascii="Times New Roman" w:hAnsi="Times New Roman"/>
                <w:b/>
                <w:bCs/>
                <w:sz w:val="24"/>
                <w:szCs w:val="24"/>
              </w:rPr>
            </w:rPrChange>
          </w:rPr>
          <w:t>await</w:t>
        </w:r>
        <w:proofErr w:type="spellEnd"/>
        <w:r w:rsidRPr="005A138B">
          <w:rPr>
            <w:rFonts w:ascii="Times New Roman" w:hAnsi="Times New Roman"/>
            <w:sz w:val="24"/>
            <w:szCs w:val="24"/>
            <w:rPrChange w:id="139" w:author="luimarco carrascal diaz" w:date="2024-12-13T15:08:00Z" w16du:dateUtc="2024-12-13T20:08:00Z">
              <w:rPr>
                <w:rFonts w:ascii="Times New Roman" w:hAnsi="Times New Roman"/>
                <w:b/>
                <w:bCs/>
                <w:sz w:val="24"/>
                <w:szCs w:val="24"/>
              </w:rPr>
            </w:rPrChange>
          </w:rPr>
          <w:t xml:space="preserve"> </w:t>
        </w:r>
        <w:proofErr w:type="spellStart"/>
        <w:r w:rsidRPr="005A138B">
          <w:rPr>
            <w:rFonts w:ascii="Times New Roman" w:hAnsi="Times New Roman"/>
            <w:sz w:val="24"/>
            <w:szCs w:val="24"/>
            <w:rPrChange w:id="140" w:author="luimarco carrascal diaz" w:date="2024-12-13T15:08:00Z" w16du:dateUtc="2024-12-13T20:08:00Z">
              <w:rPr>
                <w:rFonts w:ascii="Times New Roman" w:hAnsi="Times New Roman"/>
                <w:b/>
                <w:bCs/>
                <w:sz w:val="24"/>
                <w:szCs w:val="24"/>
              </w:rPr>
            </w:rPrChange>
          </w:rPr>
          <w:t>Future.delayed</w:t>
        </w:r>
        <w:proofErr w:type="spellEnd"/>
        <w:r w:rsidRPr="005A138B">
          <w:rPr>
            <w:rFonts w:ascii="Times New Roman" w:hAnsi="Times New Roman"/>
            <w:sz w:val="24"/>
            <w:szCs w:val="24"/>
            <w:rPrChange w:id="141" w:author="luimarco carrascal diaz" w:date="2024-12-13T15:08:00Z" w16du:dateUtc="2024-12-13T20:08:00Z">
              <w:rPr>
                <w:rFonts w:ascii="Times New Roman" w:hAnsi="Times New Roman"/>
                <w:b/>
                <w:bCs/>
                <w:sz w:val="24"/>
                <w:szCs w:val="24"/>
              </w:rPr>
            </w:rPrChange>
          </w:rPr>
          <w:t>(</w:t>
        </w:r>
        <w:proofErr w:type="spellStart"/>
        <w:r w:rsidRPr="005A138B">
          <w:rPr>
            <w:rFonts w:ascii="Times New Roman" w:hAnsi="Times New Roman"/>
            <w:sz w:val="24"/>
            <w:szCs w:val="24"/>
            <w:rPrChange w:id="142" w:author="luimarco carrascal diaz" w:date="2024-12-13T15:08:00Z" w16du:dateUtc="2024-12-13T20:08:00Z">
              <w:rPr>
                <w:rFonts w:ascii="Times New Roman" w:hAnsi="Times New Roman"/>
                <w:b/>
                <w:bCs/>
                <w:sz w:val="24"/>
                <w:szCs w:val="24"/>
              </w:rPr>
            </w:rPrChange>
          </w:rPr>
          <w:t>Duration</w:t>
        </w:r>
        <w:proofErr w:type="spellEnd"/>
        <w:r w:rsidRPr="005A138B">
          <w:rPr>
            <w:rFonts w:ascii="Times New Roman" w:hAnsi="Times New Roman"/>
            <w:sz w:val="24"/>
            <w:szCs w:val="24"/>
            <w:rPrChange w:id="143" w:author="luimarco carrascal diaz" w:date="2024-12-13T15:08:00Z" w16du:dateUtc="2024-12-13T20:08:00Z">
              <w:rPr>
                <w:rFonts w:ascii="Times New Roman" w:hAnsi="Times New Roman"/>
                <w:b/>
                <w:bCs/>
                <w:sz w:val="24"/>
                <w:szCs w:val="24"/>
              </w:rPr>
            </w:rPrChange>
          </w:rPr>
          <w:t>(</w:t>
        </w:r>
        <w:proofErr w:type="spellStart"/>
        <w:r w:rsidRPr="005A138B">
          <w:rPr>
            <w:rFonts w:ascii="Times New Roman" w:hAnsi="Times New Roman"/>
            <w:sz w:val="24"/>
            <w:szCs w:val="24"/>
            <w:rPrChange w:id="144" w:author="luimarco carrascal diaz" w:date="2024-12-13T15:08:00Z" w16du:dateUtc="2024-12-13T20:08:00Z">
              <w:rPr>
                <w:rFonts w:ascii="Times New Roman" w:hAnsi="Times New Roman"/>
                <w:b/>
                <w:bCs/>
                <w:sz w:val="24"/>
                <w:szCs w:val="24"/>
              </w:rPr>
            </w:rPrChange>
          </w:rPr>
          <w:t>seconds</w:t>
        </w:r>
        <w:proofErr w:type="spellEnd"/>
        <w:r w:rsidRPr="005A138B">
          <w:rPr>
            <w:rFonts w:ascii="Times New Roman" w:hAnsi="Times New Roman"/>
            <w:sz w:val="24"/>
            <w:szCs w:val="24"/>
            <w:rPrChange w:id="145" w:author="luimarco carrascal diaz" w:date="2024-12-13T15:08:00Z" w16du:dateUtc="2024-12-13T20:08:00Z">
              <w:rPr>
                <w:rFonts w:ascii="Times New Roman" w:hAnsi="Times New Roman"/>
                <w:b/>
                <w:bCs/>
                <w:sz w:val="24"/>
                <w:szCs w:val="24"/>
              </w:rPr>
            </w:rPrChange>
          </w:rPr>
          <w:t>: 2), () =&gt; 100);</w:t>
        </w:r>
      </w:ins>
    </w:p>
    <w:p w14:paraId="4AD86F86" w14:textId="77777777" w:rsidR="005A138B" w:rsidRPr="005A138B" w:rsidRDefault="005A138B" w:rsidP="005A138B">
      <w:pPr>
        <w:snapToGrid w:val="0"/>
        <w:spacing w:before="0" w:after="160" w:line="480" w:lineRule="auto"/>
        <w:ind w:firstLine="720"/>
        <w:rPr>
          <w:ins w:id="146" w:author="luimarco carrascal diaz" w:date="2024-12-13T15:09:00Z"/>
          <w:rFonts w:ascii="Times New Roman" w:hAnsi="Times New Roman"/>
          <w:sz w:val="24"/>
          <w:szCs w:val="24"/>
        </w:rPr>
      </w:pPr>
      <w:ins w:id="147" w:author="luimarco carrascal diaz" w:date="2024-12-13T15:09:00Z">
        <w:r w:rsidRPr="005A138B">
          <w:rPr>
            <w:rFonts w:ascii="Times New Roman" w:hAnsi="Times New Roman"/>
            <w:sz w:val="24"/>
            <w:szCs w:val="24"/>
          </w:rPr>
          <w:t xml:space="preserve">La función </w:t>
        </w:r>
        <w:proofErr w:type="spellStart"/>
        <w:r w:rsidRPr="005A138B">
          <w:rPr>
            <w:rFonts w:ascii="Times New Roman" w:hAnsi="Times New Roman"/>
            <w:sz w:val="24"/>
            <w:szCs w:val="24"/>
          </w:rPr>
          <w:t>fetchData</w:t>
        </w:r>
        <w:proofErr w:type="spellEnd"/>
        <w:r w:rsidRPr="005A138B">
          <w:rPr>
            <w:rFonts w:ascii="Times New Roman" w:hAnsi="Times New Roman"/>
            <w:sz w:val="24"/>
            <w:szCs w:val="24"/>
          </w:rPr>
          <w:t xml:space="preserve"> es una función asíncrona que retorna un Future&lt;</w:t>
        </w:r>
        <w:proofErr w:type="spellStart"/>
        <w:r w:rsidRPr="005A138B">
          <w:rPr>
            <w:rFonts w:ascii="Times New Roman" w:hAnsi="Times New Roman"/>
            <w:sz w:val="24"/>
            <w:szCs w:val="24"/>
          </w:rPr>
          <w:t>int</w:t>
        </w:r>
        <w:proofErr w:type="spellEnd"/>
        <w:r w:rsidRPr="005A138B">
          <w:rPr>
            <w:rFonts w:ascii="Times New Roman" w:hAnsi="Times New Roman"/>
            <w:sz w:val="24"/>
            <w:szCs w:val="24"/>
          </w:rPr>
          <w:t xml:space="preserve">&gt;. Utiliza un cuerpo de expresión, definido mediante la sintaxis de flecha (=&gt;), lo que permite una definición concisa para funciones que contienen una única expresión. Al analizar esta función en el contexto de la regla de producción </w:t>
        </w:r>
        <w:proofErr w:type="spellStart"/>
        <w:r w:rsidRPr="005A138B">
          <w:rPr>
            <w:rFonts w:ascii="Times New Roman" w:hAnsi="Times New Roman"/>
            <w:sz w:val="24"/>
            <w:szCs w:val="24"/>
          </w:rPr>
          <w:t>functionBody</w:t>
        </w:r>
        <w:proofErr w:type="spellEnd"/>
        <w:r w:rsidRPr="005A138B">
          <w:rPr>
            <w:rFonts w:ascii="Times New Roman" w:hAnsi="Times New Roman"/>
            <w:sz w:val="24"/>
            <w:szCs w:val="24"/>
          </w:rPr>
          <w:t xml:space="preserve"> actualizada, observamos cómo cada componente de la regla se aplica de manera coherente.</w:t>
        </w:r>
      </w:ins>
    </w:p>
    <w:p w14:paraId="6C3B49D6" w14:textId="77777777" w:rsidR="005A138B" w:rsidRPr="005A138B" w:rsidRDefault="005A138B" w:rsidP="005A138B">
      <w:pPr>
        <w:snapToGrid w:val="0"/>
        <w:spacing w:before="0" w:after="160" w:line="480" w:lineRule="auto"/>
        <w:ind w:firstLine="720"/>
        <w:rPr>
          <w:ins w:id="148" w:author="luimarco carrascal diaz" w:date="2024-12-13T15:09:00Z"/>
          <w:rFonts w:ascii="Times New Roman" w:hAnsi="Times New Roman"/>
          <w:sz w:val="24"/>
          <w:szCs w:val="24"/>
        </w:rPr>
      </w:pPr>
      <w:proofErr w:type="gramStart"/>
      <w:ins w:id="149" w:author="luimarco carrascal diaz" w:date="2024-12-13T15:09:00Z">
        <w:r w:rsidRPr="005A138B">
          <w:rPr>
            <w:rFonts w:ascii="Times New Roman" w:hAnsi="Times New Roman"/>
            <w:sz w:val="24"/>
            <w:szCs w:val="24"/>
          </w:rPr>
          <w:t xml:space="preserve">En esta función, la palabra clave </w:t>
        </w:r>
        <w:proofErr w:type="spellStart"/>
        <w:r w:rsidRPr="005A138B">
          <w:rPr>
            <w:rFonts w:ascii="Times New Roman" w:hAnsi="Times New Roman"/>
            <w:sz w:val="24"/>
            <w:szCs w:val="24"/>
          </w:rPr>
          <w:t>async</w:t>
        </w:r>
        <w:proofErr w:type="spellEnd"/>
        <w:r w:rsidRPr="005A138B">
          <w:rPr>
            <w:rFonts w:ascii="Times New Roman" w:hAnsi="Times New Roman"/>
            <w:sz w:val="24"/>
            <w:szCs w:val="24"/>
          </w:rPr>
          <w:t xml:space="preserve"> indica que la función es asíncrona, alineándose con la parte opcional ASYNC_?</w:t>
        </w:r>
        <w:proofErr w:type="gramEnd"/>
        <w:r w:rsidRPr="005A138B">
          <w:rPr>
            <w:rFonts w:ascii="Times New Roman" w:hAnsi="Times New Roman"/>
            <w:sz w:val="24"/>
            <w:szCs w:val="24"/>
          </w:rPr>
          <w:t xml:space="preserve"> de la regla. La sintaxis de flecha (=&gt;) corresponde a EG, que define el inicio del cuerpo de la expresión. La expresión en sí, </w:t>
        </w:r>
        <w:proofErr w:type="spellStart"/>
        <w:r w:rsidRPr="005A138B">
          <w:rPr>
            <w:rFonts w:ascii="Times New Roman" w:hAnsi="Times New Roman"/>
            <w:sz w:val="24"/>
            <w:szCs w:val="24"/>
          </w:rPr>
          <w:t>await</w:t>
        </w:r>
        <w:proofErr w:type="spellEnd"/>
        <w:r w:rsidRPr="005A138B">
          <w:rPr>
            <w:rFonts w:ascii="Times New Roman" w:hAnsi="Times New Roman"/>
            <w:sz w:val="24"/>
            <w:szCs w:val="24"/>
          </w:rPr>
          <w:t xml:space="preserve"> </w:t>
        </w:r>
        <w:proofErr w:type="spellStart"/>
        <w:r w:rsidRPr="005A138B">
          <w:rPr>
            <w:rFonts w:ascii="Times New Roman" w:hAnsi="Times New Roman"/>
            <w:sz w:val="24"/>
            <w:szCs w:val="24"/>
          </w:rPr>
          <w:t>Future.delayed</w:t>
        </w:r>
        <w:proofErr w:type="spellEnd"/>
        <w:r w:rsidRPr="005A138B">
          <w:rPr>
            <w:rFonts w:ascii="Times New Roman" w:hAnsi="Times New Roman"/>
            <w:sz w:val="24"/>
            <w:szCs w:val="24"/>
          </w:rPr>
          <w:t>(</w:t>
        </w:r>
        <w:proofErr w:type="spellStart"/>
        <w:proofErr w:type="gramStart"/>
        <w:r w:rsidRPr="005A138B">
          <w:rPr>
            <w:rFonts w:ascii="Times New Roman" w:hAnsi="Times New Roman"/>
            <w:sz w:val="24"/>
            <w:szCs w:val="24"/>
          </w:rPr>
          <w:t>Duration</w:t>
        </w:r>
        <w:proofErr w:type="spellEnd"/>
        <w:r w:rsidRPr="005A138B">
          <w:rPr>
            <w:rFonts w:ascii="Times New Roman" w:hAnsi="Times New Roman"/>
            <w:sz w:val="24"/>
            <w:szCs w:val="24"/>
          </w:rPr>
          <w:t>(</w:t>
        </w:r>
        <w:proofErr w:type="spellStart"/>
        <w:proofErr w:type="gramEnd"/>
        <w:r w:rsidRPr="005A138B">
          <w:rPr>
            <w:rFonts w:ascii="Times New Roman" w:hAnsi="Times New Roman"/>
            <w:sz w:val="24"/>
            <w:szCs w:val="24"/>
          </w:rPr>
          <w:t>seconds</w:t>
        </w:r>
        <w:proofErr w:type="spellEnd"/>
        <w:r w:rsidRPr="005A138B">
          <w:rPr>
            <w:rFonts w:ascii="Times New Roman" w:hAnsi="Times New Roman"/>
            <w:sz w:val="24"/>
            <w:szCs w:val="24"/>
          </w:rPr>
          <w:t xml:space="preserve">: </w:t>
        </w:r>
        <w:r w:rsidRPr="005A138B">
          <w:rPr>
            <w:rFonts w:ascii="Times New Roman" w:hAnsi="Times New Roman"/>
            <w:sz w:val="24"/>
            <w:szCs w:val="24"/>
          </w:rPr>
          <w:lastRenderedPageBreak/>
          <w:t xml:space="preserve">2), () =&gt; 100), es la parte que se evalúa y devuelve, cumpliendo con el componente </w:t>
        </w:r>
        <w:proofErr w:type="spellStart"/>
        <w:r w:rsidRPr="005A138B">
          <w:rPr>
            <w:rFonts w:ascii="Times New Roman" w:hAnsi="Times New Roman"/>
            <w:sz w:val="24"/>
            <w:szCs w:val="24"/>
          </w:rPr>
          <w:t>expr</w:t>
        </w:r>
        <w:proofErr w:type="spellEnd"/>
        <w:r w:rsidRPr="005A138B">
          <w:rPr>
            <w:rFonts w:ascii="Times New Roman" w:hAnsi="Times New Roman"/>
            <w:sz w:val="24"/>
            <w:szCs w:val="24"/>
          </w:rPr>
          <w:t>. Finalmente, el punto y coma (;) al final de la línea corresponde a SC, que finaliza la instrucción.</w:t>
        </w:r>
      </w:ins>
    </w:p>
    <w:p w14:paraId="398C85A3" w14:textId="77777777" w:rsidR="005A138B" w:rsidRPr="005A138B" w:rsidRDefault="005A138B" w:rsidP="005A138B">
      <w:pPr>
        <w:snapToGrid w:val="0"/>
        <w:spacing w:before="0" w:after="160" w:line="480" w:lineRule="auto"/>
        <w:ind w:firstLine="720"/>
        <w:rPr>
          <w:ins w:id="150" w:author="luimarco carrascal diaz" w:date="2024-12-13T15:09:00Z"/>
          <w:rFonts w:ascii="Times New Roman" w:hAnsi="Times New Roman"/>
          <w:sz w:val="24"/>
          <w:szCs w:val="24"/>
        </w:rPr>
      </w:pPr>
      <w:ins w:id="151" w:author="luimarco carrascal diaz" w:date="2024-12-13T15:09:00Z">
        <w:r w:rsidRPr="005A138B">
          <w:rPr>
            <w:rFonts w:ascii="Times New Roman" w:hAnsi="Times New Roman"/>
            <w:sz w:val="24"/>
            <w:szCs w:val="24"/>
          </w:rPr>
          <w:t xml:space="preserve">Este diseño simplificado elimina ambigüedades presentes en versiones anteriores, como el manejo de la palabra reservada NATIVE_, y clarifica la estructura del cuerpo de la función. Al adoptar esta definición más precisa, el analizador sintáctico puede interpretar correctamente la función </w:t>
        </w:r>
        <w:proofErr w:type="spellStart"/>
        <w:r w:rsidRPr="005A138B">
          <w:rPr>
            <w:rFonts w:ascii="Times New Roman" w:hAnsi="Times New Roman"/>
            <w:sz w:val="24"/>
            <w:szCs w:val="24"/>
          </w:rPr>
          <w:t>fetchData</w:t>
        </w:r>
        <w:proofErr w:type="spellEnd"/>
        <w:r w:rsidRPr="005A138B">
          <w:rPr>
            <w:rFonts w:ascii="Times New Roman" w:hAnsi="Times New Roman"/>
            <w:sz w:val="24"/>
            <w:szCs w:val="24"/>
          </w:rPr>
          <w:t>, asegurando que las herramientas de análisis desarrolladas para Dart 3 manejen adecuadamente tanto cuerpos de expresión como de bloque. Esto no solo mejora la precisión del análisis, sino que también facilita la incorporación de nuevas características del lenguaje, como mejoras en la programación asíncrona, proporcionando una base sólida para el desarrollo de aplicaciones modernas y eficientes.</w:t>
        </w:r>
      </w:ins>
    </w:p>
    <w:p w14:paraId="15F91C95" w14:textId="77777777" w:rsidR="005A138B" w:rsidRPr="005A138B" w:rsidRDefault="005A138B" w:rsidP="00AF28FF">
      <w:pPr>
        <w:snapToGrid w:val="0"/>
        <w:spacing w:before="0" w:after="160" w:line="480" w:lineRule="auto"/>
        <w:ind w:firstLine="720"/>
        <w:rPr>
          <w:ins w:id="152" w:author="luimarco carrascal diaz" w:date="2024-12-13T14:42:00Z" w16du:dateUtc="2024-12-13T19:42:00Z"/>
          <w:rFonts w:ascii="Times New Roman" w:hAnsi="Times New Roman"/>
          <w:sz w:val="24"/>
          <w:szCs w:val="24"/>
          <w:rPrChange w:id="153" w:author="luimarco carrascal diaz" w:date="2024-12-13T15:08:00Z" w16du:dateUtc="2024-12-13T20:08:00Z">
            <w:rPr>
              <w:ins w:id="154" w:author="luimarco carrascal diaz" w:date="2024-12-13T14:42:00Z" w16du:dateUtc="2024-12-13T19:42:00Z"/>
              <w:rFonts w:ascii="Times New Roman" w:hAnsi="Times New Roman"/>
              <w:b/>
              <w:bCs/>
              <w:sz w:val="24"/>
              <w:szCs w:val="24"/>
            </w:rPr>
          </w:rPrChange>
        </w:rPr>
      </w:pPr>
    </w:p>
    <w:p w14:paraId="6FE2551A" w14:textId="77777777" w:rsidR="001C2638" w:rsidRPr="001C2638" w:rsidRDefault="001C2638" w:rsidP="001C2638">
      <w:pPr>
        <w:snapToGrid w:val="0"/>
        <w:spacing w:before="0" w:after="160" w:line="480" w:lineRule="auto"/>
        <w:ind w:firstLine="720"/>
        <w:rPr>
          <w:ins w:id="155" w:author="luimarco carrascal diaz" w:date="2024-12-13T14:42:00Z"/>
          <w:rFonts w:ascii="Times New Roman" w:hAnsi="Times New Roman"/>
          <w:b/>
          <w:bCs/>
          <w:sz w:val="24"/>
          <w:szCs w:val="24"/>
        </w:rPr>
      </w:pPr>
      <w:ins w:id="156" w:author="luimarco carrascal diaz" w:date="2024-12-13T14:42:00Z">
        <w:r w:rsidRPr="001C2638">
          <w:rPr>
            <w:rFonts w:ascii="Times New Roman" w:hAnsi="Times New Roman"/>
            <w:b/>
            <w:bCs/>
            <w:sz w:val="24"/>
            <w:szCs w:val="24"/>
          </w:rPr>
          <w:t xml:space="preserve">Contextualización de la Regla </w:t>
        </w:r>
        <w:proofErr w:type="spellStart"/>
        <w:r w:rsidRPr="001C2638">
          <w:rPr>
            <w:rFonts w:ascii="Times New Roman" w:hAnsi="Times New Roman"/>
            <w:b/>
            <w:bCs/>
            <w:sz w:val="24"/>
            <w:szCs w:val="24"/>
          </w:rPr>
          <w:t>functionBody</w:t>
        </w:r>
        <w:proofErr w:type="spellEnd"/>
        <w:r w:rsidRPr="001C2638">
          <w:rPr>
            <w:rFonts w:ascii="Times New Roman" w:hAnsi="Times New Roman"/>
            <w:b/>
            <w:bCs/>
            <w:sz w:val="24"/>
            <w:szCs w:val="24"/>
          </w:rPr>
          <w:t xml:space="preserve"> en la Gramática de Dart</w:t>
        </w:r>
      </w:ins>
    </w:p>
    <w:p w14:paraId="58E7AD52" w14:textId="77777777" w:rsidR="001C2638" w:rsidRDefault="001C2638" w:rsidP="001C2638">
      <w:pPr>
        <w:snapToGrid w:val="0"/>
        <w:spacing w:before="0" w:after="160" w:line="480" w:lineRule="auto"/>
        <w:ind w:firstLine="720"/>
        <w:rPr>
          <w:ins w:id="157" w:author="luimarco carrascal diaz" w:date="2024-12-13T14:43:00Z" w16du:dateUtc="2024-12-13T19:43:00Z"/>
          <w:rFonts w:ascii="Times New Roman" w:hAnsi="Times New Roman"/>
          <w:sz w:val="24"/>
          <w:szCs w:val="24"/>
        </w:rPr>
      </w:pPr>
      <w:ins w:id="158" w:author="luimarco carrascal diaz" w:date="2024-12-13T14:42:00Z">
        <w:r w:rsidRPr="001C2638">
          <w:rPr>
            <w:rFonts w:ascii="Times New Roman" w:hAnsi="Times New Roman"/>
            <w:sz w:val="24"/>
            <w:szCs w:val="24"/>
            <w:rPrChange w:id="159" w:author="luimarco carrascal diaz" w:date="2024-12-13T14:42:00Z" w16du:dateUtc="2024-12-13T19:42:00Z">
              <w:rPr>
                <w:rFonts w:ascii="Times New Roman" w:hAnsi="Times New Roman"/>
                <w:b/>
                <w:bCs/>
                <w:sz w:val="24"/>
                <w:szCs w:val="24"/>
              </w:rPr>
            </w:rPrChange>
          </w:rPr>
          <w:t xml:space="preserve">En la gramática de Dart, la regla </w:t>
        </w:r>
        <w:proofErr w:type="spellStart"/>
        <w:r w:rsidRPr="001C2638">
          <w:rPr>
            <w:rFonts w:ascii="Times New Roman" w:hAnsi="Times New Roman"/>
            <w:sz w:val="24"/>
            <w:szCs w:val="24"/>
            <w:rPrChange w:id="160" w:author="luimarco carrascal diaz" w:date="2024-12-13T14:42:00Z" w16du:dateUtc="2024-12-13T19:42:00Z">
              <w:rPr>
                <w:rFonts w:ascii="Times New Roman" w:hAnsi="Times New Roman"/>
                <w:b/>
                <w:bCs/>
                <w:sz w:val="24"/>
                <w:szCs w:val="24"/>
              </w:rPr>
            </w:rPrChange>
          </w:rPr>
          <w:t>functionBody</w:t>
        </w:r>
        <w:proofErr w:type="spellEnd"/>
        <w:r w:rsidRPr="001C2638">
          <w:rPr>
            <w:rFonts w:ascii="Times New Roman" w:hAnsi="Times New Roman"/>
            <w:sz w:val="24"/>
            <w:szCs w:val="24"/>
            <w:rPrChange w:id="161" w:author="luimarco carrascal diaz" w:date="2024-12-13T14:42:00Z" w16du:dateUtc="2024-12-13T19:42:00Z">
              <w:rPr>
                <w:rFonts w:ascii="Times New Roman" w:hAnsi="Times New Roman"/>
                <w:b/>
                <w:bCs/>
                <w:sz w:val="24"/>
                <w:szCs w:val="24"/>
              </w:rPr>
            </w:rPrChange>
          </w:rPr>
          <w:t xml:space="preserve"> juega un papel crucial al definir cómo se estructura y se interpreta el cuerpo de una función. En Dart 2, esta regla permitía ciertas ambigüedades, especialmente al manejar casos específicos como el uso de la palabra reservada NATIVE_. Estas ambigüedades podían generar conflictos durante el análisis sintáctico, dificultando la correcta interpretación del código fuente por parte del analizador. Por lo tanto, era necesario revisar y actualizar esta regla para eliminar dichas ambigüedades y mejorar la precisión del análisis.</w:t>
        </w:r>
      </w:ins>
    </w:p>
    <w:p w14:paraId="074E28F0" w14:textId="77777777" w:rsidR="001C2638" w:rsidRDefault="001C2638" w:rsidP="001C2638">
      <w:pPr>
        <w:snapToGrid w:val="0"/>
        <w:spacing w:before="0" w:after="160" w:line="480" w:lineRule="auto"/>
        <w:ind w:firstLine="720"/>
        <w:rPr>
          <w:ins w:id="162" w:author="luimarco carrascal diaz" w:date="2024-12-13T14:58:00Z" w16du:dateUtc="2024-12-13T19:58:00Z"/>
          <w:rFonts w:ascii="Times New Roman" w:hAnsi="Times New Roman"/>
          <w:sz w:val="24"/>
          <w:szCs w:val="24"/>
        </w:rPr>
      </w:pPr>
    </w:p>
    <w:p w14:paraId="1DAE521B" w14:textId="77777777" w:rsidR="00A40206" w:rsidRDefault="00A40206" w:rsidP="001C2638">
      <w:pPr>
        <w:snapToGrid w:val="0"/>
        <w:spacing w:before="0" w:after="160" w:line="480" w:lineRule="auto"/>
        <w:ind w:firstLine="720"/>
        <w:rPr>
          <w:ins w:id="163" w:author="luimarco carrascal diaz" w:date="2024-12-13T14:58:00Z" w16du:dateUtc="2024-12-13T19:58:00Z"/>
          <w:rFonts w:ascii="Times New Roman" w:hAnsi="Times New Roman"/>
          <w:sz w:val="24"/>
          <w:szCs w:val="24"/>
        </w:rPr>
      </w:pPr>
    </w:p>
    <w:p w14:paraId="678D6CCA" w14:textId="77777777" w:rsidR="00A40206" w:rsidRPr="00A40206" w:rsidRDefault="00A40206" w:rsidP="00A40206">
      <w:pPr>
        <w:snapToGrid w:val="0"/>
        <w:spacing w:before="0" w:after="160" w:line="480" w:lineRule="auto"/>
        <w:ind w:firstLine="720"/>
        <w:rPr>
          <w:ins w:id="164" w:author="luimarco carrascal diaz" w:date="2024-12-13T14:58:00Z"/>
          <w:rFonts w:ascii="Times New Roman" w:hAnsi="Times New Roman"/>
          <w:sz w:val="24"/>
          <w:szCs w:val="24"/>
        </w:rPr>
      </w:pPr>
      <w:ins w:id="165" w:author="luimarco carrascal diaz" w:date="2024-12-13T14:58:00Z">
        <w:r w:rsidRPr="00A40206">
          <w:rPr>
            <w:rFonts w:ascii="Times New Roman" w:hAnsi="Times New Roman"/>
            <w:b/>
            <w:bCs/>
            <w:sz w:val="24"/>
            <w:szCs w:val="24"/>
          </w:rPr>
          <w:lastRenderedPageBreak/>
          <w:t xml:space="preserve">Justificación de la Actualización de la Regla </w:t>
        </w:r>
        <w:proofErr w:type="spellStart"/>
        <w:r w:rsidRPr="00A40206">
          <w:rPr>
            <w:rFonts w:ascii="Times New Roman" w:hAnsi="Times New Roman"/>
            <w:b/>
            <w:bCs/>
            <w:sz w:val="24"/>
            <w:szCs w:val="24"/>
          </w:rPr>
          <w:t>functionBody</w:t>
        </w:r>
        <w:proofErr w:type="spellEnd"/>
      </w:ins>
    </w:p>
    <w:p w14:paraId="37937D64" w14:textId="77777777" w:rsidR="00A40206" w:rsidRPr="00A40206" w:rsidRDefault="00A40206" w:rsidP="00A40206">
      <w:pPr>
        <w:snapToGrid w:val="0"/>
        <w:spacing w:before="0" w:after="160" w:line="480" w:lineRule="auto"/>
        <w:ind w:firstLine="720"/>
        <w:rPr>
          <w:ins w:id="166" w:author="luimarco carrascal diaz" w:date="2024-12-13T14:58:00Z"/>
          <w:rFonts w:ascii="Times New Roman" w:hAnsi="Times New Roman"/>
          <w:sz w:val="24"/>
          <w:szCs w:val="24"/>
        </w:rPr>
      </w:pPr>
      <w:ins w:id="167" w:author="luimarco carrascal diaz" w:date="2024-12-13T14:58:00Z">
        <w:r w:rsidRPr="00A40206">
          <w:rPr>
            <w:rFonts w:ascii="Times New Roman" w:hAnsi="Times New Roman"/>
            <w:sz w:val="24"/>
            <w:szCs w:val="24"/>
          </w:rPr>
          <w:t xml:space="preserve">La actualización de la regla </w:t>
        </w:r>
        <w:proofErr w:type="spellStart"/>
        <w:r w:rsidRPr="00A40206">
          <w:rPr>
            <w:rFonts w:ascii="Times New Roman" w:hAnsi="Times New Roman"/>
            <w:sz w:val="24"/>
            <w:szCs w:val="24"/>
          </w:rPr>
          <w:t>functionBody</w:t>
        </w:r>
        <w:proofErr w:type="spellEnd"/>
        <w:r w:rsidRPr="00A40206">
          <w:rPr>
            <w:rFonts w:ascii="Times New Roman" w:hAnsi="Times New Roman"/>
            <w:sz w:val="24"/>
            <w:szCs w:val="24"/>
          </w:rPr>
          <w:t xml:space="preserve"> se motivó por la necesidad de simplificar las opciones disponibles y clarificar la estructura del código. Al eliminar las ambigüedades asociadas con NATIVE_, se logró una definición más precisa y menos propensa a errores. Además, esta simplificación facilita la incorporación de nuevas características introducidas en Dart 3, como mejoras en la programación asíncrona y en la seguridad del lenguaje. Con una gramática más clara y directa, las herramientas de análisis desarrolladas pueden interpretar de manera más eficiente y fiable los cuerpos de las funciones, asegurando una mejor compatibilidad y rendimiento en proyectos modernos.</w:t>
        </w:r>
      </w:ins>
    </w:p>
    <w:p w14:paraId="0D7AB1FE" w14:textId="77777777" w:rsidR="00A40206" w:rsidRPr="001C2638" w:rsidRDefault="00A40206" w:rsidP="001C2638">
      <w:pPr>
        <w:snapToGrid w:val="0"/>
        <w:spacing w:before="0" w:after="160" w:line="480" w:lineRule="auto"/>
        <w:ind w:firstLine="720"/>
        <w:rPr>
          <w:ins w:id="168" w:author="luimarco carrascal diaz" w:date="2024-12-13T14:42:00Z"/>
          <w:rFonts w:ascii="Times New Roman" w:hAnsi="Times New Roman"/>
          <w:sz w:val="24"/>
          <w:szCs w:val="24"/>
          <w:rPrChange w:id="169" w:author="luimarco carrascal diaz" w:date="2024-12-13T14:42:00Z" w16du:dateUtc="2024-12-13T19:42:00Z">
            <w:rPr>
              <w:ins w:id="170" w:author="luimarco carrascal diaz" w:date="2024-12-13T14:42:00Z"/>
              <w:rFonts w:ascii="Times New Roman" w:hAnsi="Times New Roman"/>
              <w:b/>
              <w:bCs/>
              <w:sz w:val="24"/>
              <w:szCs w:val="24"/>
            </w:rPr>
          </w:rPrChange>
        </w:rPr>
      </w:pPr>
    </w:p>
    <w:p w14:paraId="384974DF" w14:textId="77777777" w:rsidR="001C2638" w:rsidRPr="001809CB" w:rsidRDefault="001C2638" w:rsidP="00AF28FF">
      <w:pPr>
        <w:snapToGrid w:val="0"/>
        <w:spacing w:before="0" w:after="160" w:line="480" w:lineRule="auto"/>
        <w:ind w:firstLine="720"/>
        <w:rPr>
          <w:rFonts w:ascii="Times New Roman" w:hAnsi="Times New Roman"/>
          <w:b/>
          <w:bCs/>
          <w:sz w:val="24"/>
          <w:szCs w:val="24"/>
        </w:rPr>
      </w:pPr>
    </w:p>
    <w:p w14:paraId="6393FCC0" w14:textId="1D8E1C71" w:rsidR="00C1127D" w:rsidRPr="000125DA" w:rsidRDefault="004A2625" w:rsidP="00C1127D">
      <w:pPr>
        <w:snapToGrid w:val="0"/>
        <w:spacing w:before="0" w:after="160" w:line="480" w:lineRule="auto"/>
        <w:ind w:firstLine="720"/>
        <w:rPr>
          <w:rFonts w:ascii="Times New Roman" w:hAnsi="Times New Roman"/>
          <w:sz w:val="24"/>
          <w:szCs w:val="24"/>
        </w:rPr>
      </w:pPr>
      <w:commentRangeStart w:id="171"/>
      <w:commentRangeEnd w:id="171"/>
      <w:r>
        <w:rPr>
          <w:rStyle w:val="Refdecomentario"/>
        </w:rPr>
        <w:commentReference w:id="171"/>
      </w:r>
      <w:del w:id="172" w:author="luimarco carrascal diaz" w:date="2024-12-13T00:04:00Z" w16du:dateUtc="2024-12-13T05:04:00Z">
        <w:r w:rsidR="00C1127D" w:rsidDel="00982770">
          <w:rPr>
            <w:rFonts w:ascii="Times New Roman" w:hAnsi="Times New Roman"/>
            <w:sz w:val="24"/>
            <w:szCs w:val="24"/>
          </w:rPr>
          <w:delText>Addicionalmente</w:delText>
        </w:r>
      </w:del>
      <w:ins w:id="173" w:author="luimarco carrascal diaz" w:date="2024-12-13T00:04:00Z" w16du:dateUtc="2024-12-13T05:04:00Z">
        <w:r w:rsidR="00982770">
          <w:rPr>
            <w:rFonts w:ascii="Times New Roman" w:hAnsi="Times New Roman"/>
            <w:sz w:val="24"/>
            <w:szCs w:val="24"/>
          </w:rPr>
          <w:t>Adicionalmente</w:t>
        </w:r>
      </w:ins>
      <w:r w:rsidR="00C1127D">
        <w:rPr>
          <w:rFonts w:ascii="Times New Roman" w:hAnsi="Times New Roman"/>
          <w:sz w:val="24"/>
          <w:szCs w:val="24"/>
        </w:rPr>
        <w:t>, e</w:t>
      </w:r>
      <w:r w:rsidR="00C1127D" w:rsidRPr="001809CB">
        <w:rPr>
          <w:rFonts w:ascii="Times New Roman" w:hAnsi="Times New Roman"/>
          <w:sz w:val="24"/>
          <w:szCs w:val="24"/>
        </w:rPr>
        <w:t>n Dart 2, un function body define la lógica que ejecuta una función al ser llamada y puede ser una expresión o un bloque de código. Una expresión utiliza la sintaxis de "flecha" (=&gt;) para funciones simples de una sola línea, como int add(int a, int b) =&gt; a + b;, mientras que un bloque de código, encerrado entre llaves {}, se usa para funciones más complejas que requieren múltiples declaraciones, por ejemplo, int add(int a, int b) { return a + b; }. Ambos permiten procesar los parámetros de entrada y devolver un resultado.</w:t>
      </w:r>
    </w:p>
    <w:p w14:paraId="3F543A0D" w14:textId="662C1ACB" w:rsidR="00C1127D" w:rsidRPr="001809CB" w:rsidRDefault="00C1127D" w:rsidP="00107EA6">
      <w:pPr>
        <w:pStyle w:val="Cuerpo"/>
        <w:snapToGrid w:val="0"/>
        <w:spacing w:after="160"/>
        <w:ind w:firstLine="720"/>
        <w:jc w:val="both"/>
        <w:rPr>
          <w:rFonts w:ascii="Times New Roman" w:eastAsia="American Typewriter" w:hAnsi="Times New Roman" w:cs="Times New Roman"/>
          <w:b/>
          <w:bCs/>
          <w:color w:val="auto"/>
          <w:sz w:val="24"/>
          <w:szCs w:val="24"/>
        </w:rPr>
        <w:pPrChange w:id="174" w:author="luimarco carrascal diaz" w:date="2024-12-13T13:16:00Z" w16du:dateUtc="2024-12-13T18:16:00Z">
          <w:pPr>
            <w:pStyle w:val="Cuerpo"/>
            <w:snapToGrid w:val="0"/>
            <w:spacing w:after="160" w:line="480" w:lineRule="auto"/>
            <w:ind w:firstLine="720"/>
            <w:jc w:val="both"/>
          </w:pPr>
        </w:pPrChange>
      </w:pPr>
      <w:proofErr w:type="spellStart"/>
      <w:r w:rsidRPr="001809CB">
        <w:rPr>
          <w:rFonts w:ascii="Times New Roman" w:hAnsi="Times New Roman" w:cs="Times New Roman"/>
          <w:b/>
          <w:bCs/>
          <w:color w:val="auto"/>
          <w:sz w:val="24"/>
          <w:szCs w:val="24"/>
        </w:rPr>
        <w:t>functionBody</w:t>
      </w:r>
      <w:proofErr w:type="spellEnd"/>
      <w:r w:rsidRPr="001809CB">
        <w:rPr>
          <w:rFonts w:ascii="Times New Roman" w:hAnsi="Times New Roman" w:cs="Times New Roman"/>
          <w:b/>
          <w:bCs/>
          <w:color w:val="auto"/>
          <w:sz w:val="24"/>
          <w:szCs w:val="24"/>
        </w:rPr>
        <w:t xml:space="preserve"> </w:t>
      </w:r>
      <w:ins w:id="175" w:author="luimarco carrascal diaz" w:date="2024-12-13T00:07:00Z" w16du:dateUtc="2024-12-13T05:07:00Z">
        <w:r w:rsidR="00982770">
          <w:rPr>
            <w:rFonts w:ascii="Times New Roman" w:hAnsi="Times New Roman" w:cs="Times New Roman"/>
            <w:b/>
            <w:bCs/>
            <w:color w:val="auto"/>
            <w:sz w:val="24"/>
            <w:szCs w:val="24"/>
          </w:rPr>
          <w:t>DART</w:t>
        </w:r>
      </w:ins>
      <w:del w:id="176" w:author="luimarco carrascal diaz" w:date="2024-12-13T00:07:00Z" w16du:dateUtc="2024-12-13T05:07:00Z">
        <w:r w:rsidRPr="001809CB" w:rsidDel="00982770">
          <w:rPr>
            <w:rFonts w:ascii="Times New Roman" w:hAnsi="Times New Roman" w:cs="Times New Roman"/>
            <w:b/>
            <w:bCs/>
            <w:color w:val="auto"/>
            <w:sz w:val="24"/>
            <w:szCs w:val="24"/>
          </w:rPr>
          <w:delText>dart</w:delText>
        </w:r>
      </w:del>
      <w:r w:rsidRPr="001809CB">
        <w:rPr>
          <w:rFonts w:ascii="Times New Roman" w:hAnsi="Times New Roman" w:cs="Times New Roman"/>
          <w:b/>
          <w:bCs/>
          <w:color w:val="auto"/>
          <w:sz w:val="24"/>
          <w:szCs w:val="24"/>
        </w:rPr>
        <w:t>2</w:t>
      </w:r>
    </w:p>
    <w:p w14:paraId="1D43D892" w14:textId="77777777" w:rsidR="00C1127D" w:rsidRPr="001809CB" w:rsidRDefault="00C1127D" w:rsidP="00107EA6">
      <w:pPr>
        <w:pStyle w:val="Cuerpo"/>
        <w:snapToGrid w:val="0"/>
        <w:spacing w:after="160"/>
        <w:ind w:firstLine="720"/>
        <w:jc w:val="both"/>
        <w:rPr>
          <w:rFonts w:ascii="Times New Roman" w:eastAsia="American Typewriter" w:hAnsi="Times New Roman" w:cs="Times New Roman"/>
          <w:color w:val="auto"/>
          <w:sz w:val="24"/>
          <w:szCs w:val="24"/>
        </w:rPr>
        <w:pPrChange w:id="177" w:author="luimarco carrascal diaz" w:date="2024-12-13T13:16:00Z" w16du:dateUtc="2024-12-13T18:16: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native "gg";</w:t>
      </w:r>
    </w:p>
    <w:p w14:paraId="4ED81654" w14:textId="77777777" w:rsidR="00C1127D" w:rsidRPr="001809CB" w:rsidRDefault="00C1127D" w:rsidP="00107EA6">
      <w:pPr>
        <w:pStyle w:val="Cuerpo"/>
        <w:snapToGrid w:val="0"/>
        <w:spacing w:after="160"/>
        <w:ind w:firstLine="720"/>
        <w:jc w:val="both"/>
        <w:rPr>
          <w:rFonts w:ascii="Times New Roman" w:eastAsia="American Typewriter" w:hAnsi="Times New Roman" w:cs="Times New Roman"/>
          <w:color w:val="auto"/>
          <w:sz w:val="24"/>
          <w:szCs w:val="24"/>
        </w:rPr>
        <w:pPrChange w:id="178" w:author="luimarco carrascal diaz" w:date="2024-12-13T13:16:00Z" w16du:dateUtc="2024-12-13T18:16: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async =&gt; 42;</w:t>
      </w:r>
    </w:p>
    <w:p w14:paraId="52DD84AF" w14:textId="77777777" w:rsidR="00C1127D" w:rsidRPr="001809CB" w:rsidRDefault="00C1127D" w:rsidP="00107EA6">
      <w:pPr>
        <w:snapToGrid w:val="0"/>
        <w:spacing w:before="0" w:after="160"/>
        <w:ind w:firstLine="720"/>
        <w:rPr>
          <w:rFonts w:ascii="Times New Roman" w:eastAsia="American Typewriter" w:hAnsi="Times New Roman"/>
          <w:b/>
          <w:bCs/>
          <w:sz w:val="24"/>
          <w:szCs w:val="24"/>
        </w:rPr>
        <w:pPrChange w:id="179" w:author="luimarco carrascal diaz" w:date="2024-12-13T13:16:00Z" w16du:dateUtc="2024-12-13T18:16:00Z">
          <w:pPr>
            <w:snapToGrid w:val="0"/>
            <w:spacing w:before="0" w:after="160" w:line="480" w:lineRule="auto"/>
            <w:ind w:firstLine="720"/>
          </w:pPr>
        </w:pPrChange>
      </w:pPr>
      <w:r w:rsidRPr="001809CB">
        <w:rPr>
          <w:rFonts w:ascii="Times New Roman" w:hAnsi="Times New Roman"/>
          <w:sz w:val="24"/>
          <w:szCs w:val="24"/>
        </w:rPr>
        <w:t>async {</w:t>
      </w:r>
    </w:p>
    <w:p w14:paraId="17380432" w14:textId="77777777" w:rsidR="00C1127D" w:rsidRPr="001809CB" w:rsidRDefault="00C1127D" w:rsidP="00107EA6">
      <w:pPr>
        <w:snapToGrid w:val="0"/>
        <w:spacing w:before="0" w:after="160"/>
        <w:ind w:firstLine="720"/>
        <w:rPr>
          <w:rFonts w:ascii="Times New Roman" w:eastAsia="American Typewriter" w:hAnsi="Times New Roman"/>
          <w:b/>
          <w:bCs/>
          <w:sz w:val="24"/>
          <w:szCs w:val="24"/>
          <w:lang w:val="en-US"/>
        </w:rPr>
        <w:pPrChange w:id="180" w:author="luimarco carrascal diaz" w:date="2024-12-13T13:16:00Z" w16du:dateUtc="2024-12-13T18:16:00Z">
          <w:pPr>
            <w:snapToGrid w:val="0"/>
            <w:spacing w:before="0" w:after="160" w:line="480" w:lineRule="auto"/>
            <w:ind w:firstLine="720"/>
          </w:pPr>
        </w:pPrChange>
      </w:pPr>
      <w:r w:rsidRPr="001809CB">
        <w:rPr>
          <w:rFonts w:ascii="Times New Roman" w:hAnsi="Times New Roman"/>
          <w:sz w:val="24"/>
          <w:szCs w:val="24"/>
        </w:rPr>
        <w:t xml:space="preserve">  </w:t>
      </w:r>
      <w:r w:rsidRPr="001809CB">
        <w:rPr>
          <w:rFonts w:ascii="Times New Roman" w:hAnsi="Times New Roman"/>
          <w:sz w:val="24"/>
          <w:szCs w:val="24"/>
          <w:lang w:val="en-US"/>
        </w:rPr>
        <w:t>await Future.delayed(Duration(seconds: 1));</w:t>
      </w:r>
    </w:p>
    <w:p w14:paraId="5B05A4BD" w14:textId="77777777" w:rsidR="00C1127D" w:rsidRPr="001809CB" w:rsidRDefault="00C1127D" w:rsidP="00107EA6">
      <w:pPr>
        <w:snapToGrid w:val="0"/>
        <w:spacing w:before="0" w:after="160"/>
        <w:ind w:firstLine="720"/>
        <w:rPr>
          <w:rFonts w:ascii="Times New Roman" w:eastAsia="American Typewriter" w:hAnsi="Times New Roman"/>
          <w:b/>
          <w:bCs/>
          <w:sz w:val="24"/>
          <w:szCs w:val="24"/>
        </w:rPr>
        <w:pPrChange w:id="181" w:author="luimarco carrascal diaz" w:date="2024-12-13T13:16:00Z" w16du:dateUtc="2024-12-13T18:16:00Z">
          <w:pPr>
            <w:snapToGrid w:val="0"/>
            <w:spacing w:before="0" w:after="160" w:line="480" w:lineRule="auto"/>
            <w:ind w:firstLine="720"/>
          </w:pPr>
        </w:pPrChange>
      </w:pPr>
      <w:r w:rsidRPr="001809CB">
        <w:rPr>
          <w:rFonts w:ascii="Times New Roman" w:hAnsi="Times New Roman"/>
          <w:sz w:val="24"/>
          <w:szCs w:val="24"/>
          <w:lang w:val="en-US"/>
        </w:rPr>
        <w:lastRenderedPageBreak/>
        <w:t xml:space="preserve">  </w:t>
      </w:r>
      <w:r w:rsidRPr="001809CB">
        <w:rPr>
          <w:rFonts w:ascii="Times New Roman" w:hAnsi="Times New Roman"/>
          <w:sz w:val="24"/>
          <w:szCs w:val="24"/>
        </w:rPr>
        <w:t>return 42;</w:t>
      </w:r>
    </w:p>
    <w:p w14:paraId="028DD7CE" w14:textId="77777777" w:rsidR="00C1127D" w:rsidRPr="001809CB" w:rsidRDefault="00C1127D" w:rsidP="00107EA6">
      <w:pPr>
        <w:snapToGrid w:val="0"/>
        <w:spacing w:before="0" w:after="160"/>
        <w:ind w:firstLine="720"/>
        <w:rPr>
          <w:rFonts w:ascii="Times New Roman" w:eastAsia="American Typewriter" w:hAnsi="Times New Roman"/>
          <w:b/>
          <w:bCs/>
          <w:sz w:val="24"/>
          <w:szCs w:val="24"/>
        </w:rPr>
        <w:pPrChange w:id="182" w:author="luimarco carrascal diaz" w:date="2024-12-13T13:16:00Z" w16du:dateUtc="2024-12-13T18:16:00Z">
          <w:pPr>
            <w:snapToGrid w:val="0"/>
            <w:spacing w:before="0" w:after="160" w:line="480" w:lineRule="auto"/>
            <w:ind w:firstLine="720"/>
          </w:pPr>
        </w:pPrChange>
      </w:pPr>
      <w:r w:rsidRPr="001809CB">
        <w:rPr>
          <w:rFonts w:ascii="Times New Roman" w:hAnsi="Times New Roman"/>
          <w:sz w:val="24"/>
          <w:szCs w:val="24"/>
        </w:rPr>
        <w:t>}</w:t>
      </w:r>
    </w:p>
    <w:p w14:paraId="169CB7F4" w14:textId="77777777" w:rsidR="00C1127D" w:rsidRPr="001809CB" w:rsidRDefault="00C1127D" w:rsidP="00107EA6">
      <w:pPr>
        <w:snapToGrid w:val="0"/>
        <w:spacing w:before="0" w:after="160"/>
        <w:ind w:firstLine="720"/>
        <w:rPr>
          <w:rStyle w:val="Ninguno"/>
          <w:rFonts w:ascii="Times New Roman" w:eastAsia="American Typewriter" w:hAnsi="Times New Roman"/>
          <w:b/>
          <w:bCs/>
          <w:sz w:val="24"/>
          <w:szCs w:val="24"/>
          <w:lang w:val="es-CO"/>
        </w:rPr>
        <w:pPrChange w:id="183" w:author="luimarco carrascal diaz" w:date="2024-12-13T13:16:00Z" w16du:dateUtc="2024-12-13T18:16:00Z">
          <w:pPr>
            <w:snapToGrid w:val="0"/>
            <w:spacing w:before="0" w:after="160" w:line="480" w:lineRule="auto"/>
            <w:ind w:firstLine="720"/>
          </w:pPr>
        </w:pPrChange>
      </w:pPr>
      <w:r w:rsidRPr="001809CB">
        <w:rPr>
          <w:rFonts w:ascii="Times New Roman" w:hAnsi="Times New Roman"/>
          <w:sz w:val="24"/>
          <w:szCs w:val="24"/>
        </w:rPr>
        <w:t>{print('Hello, World!’);}</w:t>
      </w:r>
    </w:p>
    <w:p w14:paraId="1549D560" w14:textId="77777777" w:rsidR="00C1127D" w:rsidRPr="000125DA" w:rsidRDefault="00C1127D" w:rsidP="00C1127D">
      <w:pPr>
        <w:snapToGrid w:val="0"/>
        <w:spacing w:before="0" w:after="160" w:line="480" w:lineRule="auto"/>
        <w:ind w:firstLine="720"/>
        <w:rPr>
          <w:rStyle w:val="Ninguno"/>
          <w:rFonts w:ascii="Times New Roman" w:hAnsi="Times New Roman"/>
          <w:sz w:val="24"/>
          <w:szCs w:val="24"/>
          <w:lang w:val="es-CO"/>
        </w:rPr>
      </w:pPr>
      <w:r w:rsidRPr="001809CB">
        <w:rPr>
          <w:rFonts w:ascii="Times New Roman" w:hAnsi="Times New Roman"/>
          <w:sz w:val="24"/>
          <w:szCs w:val="24"/>
        </w:rPr>
        <w:t xml:space="preserve">En Dart 3, un function body sigue definiendo la lógica de ejecución de una función, pero se han introducido mejoras significativas para aumentar la flexibilidad y la claridad del código. Además de las expresiones de una sola línea con la sintaxis de "flecha" (=&gt;) y </w:t>
      </w:r>
      <w:r w:rsidRPr="001D62F7">
        <w:rPr>
          <w:rFonts w:ascii="Times New Roman" w:hAnsi="Times New Roman"/>
          <w:sz w:val="24"/>
          <w:szCs w:val="24"/>
          <w:u w:val="single"/>
          <w:rPrChange w:id="184" w:author="luimarco carrascal diaz" w:date="2024-12-12T19:53:00Z" w16du:dateUtc="2024-12-13T00:53:00Z">
            <w:rPr>
              <w:rFonts w:ascii="Times New Roman" w:hAnsi="Times New Roman"/>
              <w:sz w:val="24"/>
              <w:szCs w:val="24"/>
            </w:rPr>
          </w:rPrChange>
        </w:rPr>
        <w:t>los</w:t>
      </w:r>
      <w:r w:rsidRPr="001809CB">
        <w:rPr>
          <w:rFonts w:ascii="Times New Roman" w:hAnsi="Times New Roman"/>
          <w:sz w:val="24"/>
          <w:szCs w:val="24"/>
        </w:rPr>
        <w:t xml:space="preserve"> bloques de código entre llaves {}, Dart 3 incorpora soporte mejorado para funciones asincrónicas y generadores, permitiendo una sintaxis más limpia y eficiente para manejar operaciones asíncronas y flujos de datos. Por ejemplo, la declaración de funciones async y async* es más intuitiva y optimizada, facilitando la escritura de código no bloqueante y concurrente. Estas mejoras no solo hacen que el código sea más legible y mantenible, sino que también mejoran el rendimiento y la capacidad de respuesta de las aplicaciones, haciendo de Dart 3 una actualización robusta y eficiente para el desarrollo moderno.</w:t>
      </w:r>
    </w:p>
    <w:p w14:paraId="4C8B842A" w14:textId="1B521C9D" w:rsidR="00C1127D" w:rsidRPr="001809CB" w:rsidRDefault="00C1127D" w:rsidP="00C1127D">
      <w:pPr>
        <w:snapToGrid w:val="0"/>
        <w:spacing w:before="0" w:after="160" w:line="480" w:lineRule="auto"/>
        <w:ind w:firstLine="720"/>
        <w:rPr>
          <w:rStyle w:val="Ninguno"/>
          <w:rFonts w:ascii="Times New Roman" w:eastAsia="American Typewriter" w:hAnsi="Times New Roman"/>
          <w:b/>
          <w:bCs/>
          <w:sz w:val="24"/>
          <w:szCs w:val="24"/>
          <w:lang w:val="es-CO"/>
        </w:rPr>
      </w:pPr>
      <w:proofErr w:type="spellStart"/>
      <w:r w:rsidRPr="001809CB">
        <w:rPr>
          <w:rStyle w:val="Ninguno"/>
          <w:rFonts w:ascii="Times New Roman" w:hAnsi="Times New Roman"/>
          <w:b/>
          <w:bCs/>
          <w:sz w:val="24"/>
          <w:szCs w:val="24"/>
          <w:lang w:val="es-CO"/>
        </w:rPr>
        <w:t>functionBody</w:t>
      </w:r>
      <w:proofErr w:type="spellEnd"/>
      <w:r w:rsidRPr="001809CB">
        <w:rPr>
          <w:rStyle w:val="Ninguno"/>
          <w:rFonts w:ascii="Times New Roman" w:hAnsi="Times New Roman"/>
          <w:b/>
          <w:bCs/>
          <w:sz w:val="24"/>
          <w:szCs w:val="24"/>
          <w:lang w:val="es-CO"/>
        </w:rPr>
        <w:t xml:space="preserve"> </w:t>
      </w:r>
      <w:ins w:id="185" w:author="luimarco carrascal diaz" w:date="2024-12-13T00:07:00Z" w16du:dateUtc="2024-12-13T05:07:00Z">
        <w:r w:rsidR="00982770">
          <w:rPr>
            <w:rStyle w:val="Ninguno"/>
            <w:rFonts w:ascii="Times New Roman" w:hAnsi="Times New Roman"/>
            <w:b/>
            <w:bCs/>
            <w:sz w:val="24"/>
            <w:szCs w:val="24"/>
            <w:lang w:val="es-CO"/>
          </w:rPr>
          <w:t>DART</w:t>
        </w:r>
      </w:ins>
      <w:del w:id="186" w:author="luimarco carrascal diaz" w:date="2024-12-13T00:07:00Z" w16du:dateUtc="2024-12-13T05:07:00Z">
        <w:r w:rsidRPr="001809CB" w:rsidDel="00982770">
          <w:rPr>
            <w:rStyle w:val="Ninguno"/>
            <w:rFonts w:ascii="Times New Roman" w:hAnsi="Times New Roman"/>
            <w:b/>
            <w:bCs/>
            <w:sz w:val="24"/>
            <w:szCs w:val="24"/>
            <w:lang w:val="es-CO"/>
          </w:rPr>
          <w:delText>dart</w:delText>
        </w:r>
      </w:del>
      <w:r w:rsidRPr="001809CB">
        <w:rPr>
          <w:rStyle w:val="Ninguno"/>
          <w:rFonts w:ascii="Times New Roman" w:hAnsi="Times New Roman"/>
          <w:b/>
          <w:bCs/>
          <w:sz w:val="24"/>
          <w:szCs w:val="24"/>
          <w:lang w:val="es-CO"/>
        </w:rPr>
        <w:t>3</w:t>
      </w:r>
    </w:p>
    <w:p w14:paraId="1F5A1341" w14:textId="77777777" w:rsidR="00C1127D" w:rsidRPr="001809CB" w:rsidRDefault="00C1127D" w:rsidP="00C1127D">
      <w:pPr>
        <w:snapToGrid w:val="0"/>
        <w:spacing w:before="0" w:after="160" w:line="480" w:lineRule="auto"/>
        <w:ind w:firstLine="720"/>
        <w:rPr>
          <w:rStyle w:val="Ninguno"/>
          <w:rFonts w:ascii="Times New Roman" w:eastAsia="American Typewriter" w:hAnsi="Times New Roman"/>
          <w:sz w:val="24"/>
          <w:szCs w:val="24"/>
          <w:lang w:val="es-CO"/>
        </w:rPr>
      </w:pPr>
      <w:r w:rsidRPr="001809CB">
        <w:rPr>
          <w:rStyle w:val="Ninguno"/>
          <w:rFonts w:ascii="Times New Roman" w:hAnsi="Times New Roman"/>
          <w:sz w:val="24"/>
          <w:szCs w:val="24"/>
          <w:lang w:val="es-CO"/>
        </w:rPr>
        <w:t>async =&gt; 42;</w:t>
      </w:r>
    </w:p>
    <w:p w14:paraId="5DA16FD7" w14:textId="5FD20CB4" w:rsidR="00C1127D" w:rsidRPr="00D11EE4" w:rsidDel="00C1127D" w:rsidRDefault="00C1127D" w:rsidP="00C1127D">
      <w:pPr>
        <w:pStyle w:val="Cuerpo"/>
        <w:snapToGrid w:val="0"/>
        <w:spacing w:after="160" w:line="480" w:lineRule="auto"/>
        <w:ind w:firstLine="720"/>
        <w:jc w:val="both"/>
        <w:rPr>
          <w:del w:id="187" w:author="Nicolas Cardozo Alvarez" w:date="2024-12-08T16:24:00Z" w16du:dateUtc="2024-12-08T21:24:00Z"/>
          <w:rStyle w:val="Ninguno"/>
          <w:rFonts w:ascii="Times New Roman" w:eastAsia="American Typewriter" w:hAnsi="Times New Roman" w:cs="Times New Roman"/>
          <w:color w:val="auto"/>
          <w:sz w:val="24"/>
          <w:szCs w:val="24"/>
          <w:u w:val="single"/>
          <w:lang w:val="es-CO"/>
          <w:rPrChange w:id="188" w:author="luimarco carrascal diaz" w:date="2024-12-13T20:08:00Z" w16du:dateUtc="2024-12-14T01:08:00Z">
            <w:rPr>
              <w:del w:id="189" w:author="Nicolas Cardozo Alvarez" w:date="2024-12-08T16:24:00Z" w16du:dateUtc="2024-12-08T21:24:00Z"/>
              <w:rStyle w:val="Ninguno"/>
              <w:rFonts w:ascii="Times New Roman" w:eastAsia="American Typewriter" w:hAnsi="Times New Roman" w:cs="Times New Roman"/>
              <w:color w:val="auto"/>
              <w:sz w:val="24"/>
              <w:szCs w:val="24"/>
              <w:lang w:val="es-CO"/>
            </w:rPr>
          </w:rPrChange>
        </w:rPr>
      </w:pPr>
      <w:del w:id="190" w:author="luimarco carrascal diaz" w:date="2024-12-13T20:08:00Z" w16du:dateUtc="2024-12-14T01:08:00Z">
        <w:r w:rsidRPr="001809CB" w:rsidDel="00D11EE4">
          <w:rPr>
            <w:rStyle w:val="Ninguno"/>
            <w:rFonts w:ascii="Times New Roman" w:eastAsia="American Typewriter" w:hAnsi="Times New Roman"/>
            <w:noProof/>
            <w:sz w:val="24"/>
            <w:szCs w:val="24"/>
            <w:lang w:val="es-CO"/>
          </w:rPr>
          <w:lastRenderedPageBreak/>
          <w:drawing>
            <wp:inline distT="0" distB="0" distL="0" distR="0" wp14:anchorId="154C7309" wp14:editId="183E36CD">
              <wp:extent cx="4937548" cy="2935605"/>
              <wp:effectExtent l="0" t="0" r="0" b="0"/>
              <wp:docPr id="1037055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2949" cy="2938816"/>
                      </a:xfrm>
                      <a:prstGeom prst="rect">
                        <a:avLst/>
                      </a:prstGeom>
                      <a:noFill/>
                    </pic:spPr>
                  </pic:pic>
                </a:graphicData>
              </a:graphic>
            </wp:inline>
          </w:drawing>
        </w:r>
      </w:del>
      <w:ins w:id="191" w:author="luimarco carrascal diaz" w:date="2024-12-13T20:04:00Z" w16du:dateUtc="2024-12-14T01:04:00Z">
        <w:r w:rsidR="00D11EE4" w:rsidRPr="00D11EE4">
          <w:rPr>
            <w:noProof/>
          </w:rPr>
          <w:t xml:space="preserve"> </w:t>
        </w:r>
      </w:ins>
    </w:p>
    <w:tbl>
      <w:tblPr>
        <w:tblStyle w:val="Tablaconcuadrcula"/>
        <w:tblW w:w="0" w:type="auto"/>
        <w:tblLook w:val="04A0" w:firstRow="1" w:lastRow="0" w:firstColumn="1" w:lastColumn="0" w:noHBand="0" w:noVBand="1"/>
      </w:tblPr>
      <w:tblGrid>
        <w:gridCol w:w="4697"/>
        <w:gridCol w:w="4697"/>
      </w:tblGrid>
      <w:tr w:rsidR="00D11EE4" w14:paraId="1FED575A" w14:textId="77777777" w:rsidTr="00D11EE4">
        <w:trPr>
          <w:ins w:id="192" w:author="luimarco carrascal diaz" w:date="2024-12-13T20:06:00Z" w16du:dateUtc="2024-12-14T01:06:00Z"/>
        </w:trPr>
        <w:tc>
          <w:tcPr>
            <w:tcW w:w="4697" w:type="dxa"/>
          </w:tcPr>
          <w:p w14:paraId="047CC578" w14:textId="44E6E518" w:rsidR="00D11EE4" w:rsidRDefault="00D11EE4">
            <w:pPr>
              <w:pStyle w:val="Cuerpo"/>
              <w:snapToGrid w:val="0"/>
              <w:spacing w:after="160" w:line="480" w:lineRule="auto"/>
              <w:jc w:val="both"/>
              <w:rPr>
                <w:ins w:id="193" w:author="luimarco carrascal diaz" w:date="2024-12-13T20:06:00Z" w16du:dateUtc="2024-12-14T01:06:00Z"/>
              </w:rPr>
            </w:pPr>
            <w:ins w:id="194" w:author="luimarco carrascal diaz" w:date="2024-12-13T20:07:00Z" w16du:dateUtc="2024-12-14T01:07:00Z">
              <w:r>
                <w:t>DART 2</w:t>
              </w:r>
            </w:ins>
          </w:p>
        </w:tc>
        <w:tc>
          <w:tcPr>
            <w:tcW w:w="4697" w:type="dxa"/>
          </w:tcPr>
          <w:p w14:paraId="41B034FB" w14:textId="7046973B" w:rsidR="00D11EE4" w:rsidRDefault="00D11EE4">
            <w:pPr>
              <w:pStyle w:val="Cuerpo"/>
              <w:snapToGrid w:val="0"/>
              <w:spacing w:after="160" w:line="480" w:lineRule="auto"/>
              <w:jc w:val="both"/>
              <w:rPr>
                <w:ins w:id="195" w:author="luimarco carrascal diaz" w:date="2024-12-13T20:06:00Z" w16du:dateUtc="2024-12-14T01:06:00Z"/>
              </w:rPr>
            </w:pPr>
            <w:ins w:id="196" w:author="luimarco carrascal diaz" w:date="2024-12-13T20:06:00Z" w16du:dateUtc="2024-12-14T01:06:00Z">
              <w:r>
                <w:t>DART 3</w:t>
              </w:r>
            </w:ins>
          </w:p>
        </w:tc>
      </w:tr>
      <w:tr w:rsidR="00D11EE4" w14:paraId="114358C9" w14:textId="77777777" w:rsidTr="00D11EE4">
        <w:trPr>
          <w:ins w:id="197" w:author="luimarco carrascal diaz" w:date="2024-12-13T20:06:00Z" w16du:dateUtc="2024-12-14T01:06:00Z"/>
        </w:trPr>
        <w:tc>
          <w:tcPr>
            <w:tcW w:w="4697" w:type="dxa"/>
          </w:tcPr>
          <w:p w14:paraId="6F3CED30" w14:textId="018E2021" w:rsidR="00D11EE4" w:rsidRDefault="00D11EE4">
            <w:pPr>
              <w:pStyle w:val="Cuerpo"/>
              <w:snapToGrid w:val="0"/>
              <w:spacing w:after="160" w:line="480" w:lineRule="auto"/>
              <w:jc w:val="both"/>
              <w:rPr>
                <w:ins w:id="198" w:author="luimarco carrascal diaz" w:date="2024-12-13T20:06:00Z" w16du:dateUtc="2024-12-14T01:06:00Z"/>
              </w:rPr>
            </w:pPr>
            <w:ins w:id="199" w:author="luimarco carrascal diaz" w:date="2024-12-13T20:08:00Z" w16du:dateUtc="2024-12-14T01:08:00Z">
              <w:r w:rsidRPr="00D11EE4">
                <w:lastRenderedPageBreak/>
                <w:drawing>
                  <wp:inline distT="0" distB="0" distL="0" distR="0" wp14:anchorId="44733E7F" wp14:editId="013FE0B4">
                    <wp:extent cx="2622430" cy="1524000"/>
                    <wp:effectExtent l="0" t="0" r="6985" b="0"/>
                    <wp:docPr id="318004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4534" name=""/>
                            <pic:cNvPicPr/>
                          </pic:nvPicPr>
                          <pic:blipFill>
                            <a:blip r:embed="rId20"/>
                            <a:stretch>
                              <a:fillRect/>
                            </a:stretch>
                          </pic:blipFill>
                          <pic:spPr>
                            <a:xfrm>
                              <a:off x="0" y="0"/>
                              <a:ext cx="2622430" cy="1524000"/>
                            </a:xfrm>
                            <a:prstGeom prst="rect">
                              <a:avLst/>
                            </a:prstGeom>
                          </pic:spPr>
                        </pic:pic>
                      </a:graphicData>
                    </a:graphic>
                  </wp:inline>
                </w:drawing>
              </w:r>
            </w:ins>
          </w:p>
        </w:tc>
        <w:tc>
          <w:tcPr>
            <w:tcW w:w="4697" w:type="dxa"/>
          </w:tcPr>
          <w:p w14:paraId="0F642DF2" w14:textId="042D3D39" w:rsidR="00D11EE4" w:rsidRDefault="00D11EE4">
            <w:pPr>
              <w:pStyle w:val="Cuerpo"/>
              <w:snapToGrid w:val="0"/>
              <w:spacing w:after="160" w:line="480" w:lineRule="auto"/>
              <w:jc w:val="both"/>
              <w:rPr>
                <w:ins w:id="200" w:author="luimarco carrascal diaz" w:date="2024-12-13T20:06:00Z" w16du:dateUtc="2024-12-14T01:06:00Z"/>
              </w:rPr>
            </w:pPr>
            <w:ins w:id="201" w:author="luimarco carrascal diaz" w:date="2024-12-13T20:12:00Z" w16du:dateUtc="2024-12-14T01:12:00Z">
              <w:r w:rsidRPr="00D11EE4">
                <w:drawing>
                  <wp:inline distT="0" distB="0" distL="0" distR="0" wp14:anchorId="56926FE0" wp14:editId="4ADAB8BE">
                    <wp:extent cx="1209844" cy="5191850"/>
                    <wp:effectExtent l="0" t="0" r="9525" b="8890"/>
                    <wp:docPr id="578803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03554" name=""/>
                            <pic:cNvPicPr/>
                          </pic:nvPicPr>
                          <pic:blipFill>
                            <a:blip r:embed="rId21"/>
                            <a:stretch>
                              <a:fillRect/>
                            </a:stretch>
                          </pic:blipFill>
                          <pic:spPr>
                            <a:xfrm>
                              <a:off x="0" y="0"/>
                              <a:ext cx="1209844" cy="5191850"/>
                            </a:xfrm>
                            <a:prstGeom prst="rect">
                              <a:avLst/>
                            </a:prstGeom>
                          </pic:spPr>
                        </pic:pic>
                      </a:graphicData>
                    </a:graphic>
                  </wp:inline>
                </w:drawing>
              </w:r>
            </w:ins>
          </w:p>
        </w:tc>
      </w:tr>
    </w:tbl>
    <w:p w14:paraId="579AE080" w14:textId="77777777" w:rsidR="00C1127D" w:rsidRDefault="00C1127D">
      <w:pPr>
        <w:pStyle w:val="Cuerpo"/>
        <w:snapToGrid w:val="0"/>
        <w:spacing w:after="160" w:line="480" w:lineRule="auto"/>
        <w:ind w:firstLine="720"/>
        <w:jc w:val="both"/>
        <w:rPr>
          <w:ins w:id="202" w:author="Nicolas Cardozo Alvarez" w:date="2024-12-08T16:24:00Z" w16du:dateUtc="2024-12-08T21:24:00Z"/>
        </w:rPr>
        <w:pPrChange w:id="203" w:author="Nicolas Cardozo Alvarez" w:date="2024-12-08T16:24:00Z" w16du:dateUtc="2024-12-08T21:24:00Z">
          <w:pPr>
            <w:snapToGrid w:val="0"/>
            <w:spacing w:before="0" w:after="160" w:line="480" w:lineRule="auto"/>
            <w:ind w:firstLine="720"/>
          </w:pPr>
        </w:pPrChange>
      </w:pPr>
    </w:p>
    <w:p w14:paraId="03C4E908" w14:textId="050623DF" w:rsidR="004A2625" w:rsidDel="0066337D" w:rsidRDefault="004A2625" w:rsidP="004A2625">
      <w:pPr>
        <w:snapToGrid w:val="0"/>
        <w:spacing w:before="0" w:after="160" w:line="480" w:lineRule="auto"/>
        <w:ind w:firstLine="720"/>
        <w:rPr>
          <w:del w:id="204" w:author="Nicolas Cardozo Alvarez" w:date="2024-12-08T16:12:00Z" w16du:dateUtc="2024-12-08T21:12:00Z"/>
          <w:rFonts w:ascii="Times New Roman" w:hAnsi="Times New Roman"/>
          <w:sz w:val="24"/>
          <w:szCs w:val="24"/>
        </w:rPr>
      </w:pPr>
      <w:r w:rsidRPr="001809CB">
        <w:rPr>
          <w:rFonts w:ascii="Times New Roman" w:hAnsi="Times New Roman"/>
          <w:sz w:val="24"/>
          <w:szCs w:val="24"/>
        </w:rPr>
        <w:t xml:space="preserve">La nueva regla </w:t>
      </w:r>
      <w:r w:rsidRPr="004A2625">
        <w:rPr>
          <w:rFonts w:ascii="Times New Roman" w:hAnsi="Times New Roman"/>
          <w:b/>
          <w:bCs/>
          <w:sz w:val="24"/>
          <w:szCs w:val="24"/>
          <w:rPrChange w:id="205" w:author="Nicolas Cardozo Alvarez" w:date="2024-12-08T16:12:00Z" w16du:dateUtc="2024-12-08T21:12:00Z">
            <w:rPr>
              <w:rFonts w:ascii="Times New Roman" w:hAnsi="Times New Roman"/>
              <w:sz w:val="24"/>
              <w:szCs w:val="24"/>
            </w:rPr>
          </w:rPrChange>
        </w:rPr>
        <w:t>initializerExpression</w:t>
      </w:r>
      <w:r w:rsidRPr="001809CB">
        <w:rPr>
          <w:rFonts w:ascii="Times New Roman" w:hAnsi="Times New Roman"/>
          <w:sz w:val="24"/>
          <w:szCs w:val="24"/>
        </w:rPr>
        <w:t xml:space="preserve"> ahora permite expresiones asignables con operadores, lo que </w:t>
      </w:r>
      <w:r w:rsidRPr="00D11EE4">
        <w:rPr>
          <w:rFonts w:ascii="Times New Roman" w:hAnsi="Times New Roman"/>
          <w:sz w:val="24"/>
          <w:szCs w:val="24"/>
          <w:u w:val="single"/>
          <w:rPrChange w:id="206" w:author="luimarco carrascal diaz" w:date="2024-12-13T20:12:00Z" w16du:dateUtc="2024-12-14T01:12:00Z">
            <w:rPr>
              <w:rFonts w:ascii="Times New Roman" w:hAnsi="Times New Roman"/>
              <w:sz w:val="24"/>
              <w:szCs w:val="24"/>
            </w:rPr>
          </w:rPrChange>
        </w:rPr>
        <w:t>amplía</w:t>
      </w:r>
      <w:r w:rsidRPr="001809CB">
        <w:rPr>
          <w:rFonts w:ascii="Times New Roman" w:hAnsi="Times New Roman"/>
          <w:sz w:val="24"/>
          <w:szCs w:val="24"/>
        </w:rPr>
        <w:t xml:space="preserve"> la flexibilidad en la </w:t>
      </w:r>
      <w:proofErr w:type="spellStart"/>
      <w:r w:rsidRPr="001809CB">
        <w:rPr>
          <w:rFonts w:ascii="Times New Roman" w:hAnsi="Times New Roman"/>
          <w:sz w:val="24"/>
          <w:szCs w:val="24"/>
        </w:rPr>
        <w:t>inicialización.</w:t>
      </w:r>
    </w:p>
    <w:tbl>
      <w:tblPr>
        <w:tblStyle w:val="Tablaconcuadrcula"/>
        <w:tblW w:w="0" w:type="auto"/>
        <w:tblLook w:val="04A0" w:firstRow="1" w:lastRow="0" w:firstColumn="1" w:lastColumn="0" w:noHBand="0" w:noVBand="1"/>
      </w:tblPr>
      <w:tblGrid>
        <w:gridCol w:w="4697"/>
        <w:gridCol w:w="4697"/>
      </w:tblGrid>
      <w:tr w:rsidR="0066337D" w14:paraId="2A9EFEE4" w14:textId="77777777" w:rsidTr="0066337D">
        <w:trPr>
          <w:ins w:id="207" w:author="luimarco carrascal diaz" w:date="2024-12-13T12:56:00Z" w16du:dateUtc="2024-12-13T17:56:00Z"/>
        </w:trPr>
        <w:tc>
          <w:tcPr>
            <w:tcW w:w="4697" w:type="dxa"/>
          </w:tcPr>
          <w:p w14:paraId="59C1854E" w14:textId="2A821CF9" w:rsidR="0066337D" w:rsidRDefault="0066337D" w:rsidP="004A2625">
            <w:pPr>
              <w:snapToGrid w:val="0"/>
              <w:spacing w:before="0" w:after="160" w:line="480" w:lineRule="auto"/>
              <w:rPr>
                <w:ins w:id="208" w:author="luimarco carrascal diaz" w:date="2024-12-13T12:56:00Z" w16du:dateUtc="2024-12-13T17:56:00Z"/>
                <w:rFonts w:ascii="Times New Roman" w:hAnsi="Times New Roman"/>
                <w:sz w:val="24"/>
                <w:szCs w:val="24"/>
              </w:rPr>
            </w:pPr>
            <w:ins w:id="209" w:author="luimarco carrascal diaz" w:date="2024-12-13T12:57:00Z" w16du:dateUtc="2024-12-13T17:57:00Z">
              <w:r>
                <w:rPr>
                  <w:rFonts w:ascii="Times New Roman" w:hAnsi="Times New Roman"/>
                  <w:sz w:val="24"/>
                  <w:szCs w:val="24"/>
                </w:rPr>
                <w:t>DART</w:t>
              </w:r>
              <w:proofErr w:type="spellEnd"/>
              <w:r>
                <w:rPr>
                  <w:rFonts w:ascii="Times New Roman" w:hAnsi="Times New Roman"/>
                  <w:sz w:val="24"/>
                  <w:szCs w:val="24"/>
                </w:rPr>
                <w:t xml:space="preserve"> 2</w:t>
              </w:r>
            </w:ins>
          </w:p>
        </w:tc>
        <w:tc>
          <w:tcPr>
            <w:tcW w:w="4697" w:type="dxa"/>
          </w:tcPr>
          <w:p w14:paraId="7023DB3F" w14:textId="241324A1" w:rsidR="0066337D" w:rsidRDefault="0066337D" w:rsidP="004A2625">
            <w:pPr>
              <w:snapToGrid w:val="0"/>
              <w:spacing w:before="0" w:after="160" w:line="480" w:lineRule="auto"/>
              <w:rPr>
                <w:ins w:id="210" w:author="luimarco carrascal diaz" w:date="2024-12-13T12:56:00Z" w16du:dateUtc="2024-12-13T17:56:00Z"/>
                <w:rFonts w:ascii="Times New Roman" w:hAnsi="Times New Roman"/>
                <w:sz w:val="24"/>
                <w:szCs w:val="24"/>
              </w:rPr>
            </w:pPr>
            <w:ins w:id="211" w:author="luimarco carrascal diaz" w:date="2024-12-13T12:57:00Z" w16du:dateUtc="2024-12-13T17:57:00Z">
              <w:r>
                <w:rPr>
                  <w:rFonts w:ascii="Times New Roman" w:hAnsi="Times New Roman"/>
                  <w:sz w:val="24"/>
                  <w:szCs w:val="24"/>
                </w:rPr>
                <w:t>DART 3</w:t>
              </w:r>
            </w:ins>
          </w:p>
        </w:tc>
      </w:tr>
      <w:tr w:rsidR="0066337D" w14:paraId="43D09AB2" w14:textId="77777777" w:rsidTr="0066337D">
        <w:trPr>
          <w:ins w:id="212" w:author="luimarco carrascal diaz" w:date="2024-12-13T12:56:00Z" w16du:dateUtc="2024-12-13T17:56:00Z"/>
        </w:trPr>
        <w:tc>
          <w:tcPr>
            <w:tcW w:w="4697" w:type="dxa"/>
          </w:tcPr>
          <w:p w14:paraId="752E8FE3" w14:textId="77777777" w:rsidR="0066337D" w:rsidRPr="001809CB" w:rsidRDefault="0066337D" w:rsidP="0066337D">
            <w:pPr>
              <w:snapToGrid w:val="0"/>
              <w:spacing w:before="0" w:after="160" w:line="480" w:lineRule="auto"/>
              <w:ind w:firstLine="720"/>
              <w:rPr>
                <w:moveTo w:id="213" w:author="luimarco carrascal diaz" w:date="2024-12-13T12:57:00Z" w16du:dateUtc="2024-12-13T17:57:00Z"/>
                <w:rFonts w:ascii="Times New Roman" w:hAnsi="Times New Roman"/>
                <w:b/>
                <w:bCs/>
                <w:sz w:val="24"/>
                <w:szCs w:val="24"/>
                <w:lang w:val="en-US"/>
              </w:rPr>
            </w:pPr>
            <w:moveToRangeStart w:id="214" w:author="luimarco carrascal diaz" w:date="2024-12-13T12:57:00Z" w:name="move184987077"/>
            <w:proofErr w:type="spellStart"/>
            <w:moveTo w:id="215" w:author="luimarco carrascal diaz" w:date="2024-12-13T12:57:00Z" w16du:dateUtc="2024-12-13T17:57:00Z">
              <w:r w:rsidRPr="001809CB">
                <w:rPr>
                  <w:rFonts w:ascii="Times New Roman" w:hAnsi="Times New Roman"/>
                  <w:b/>
                  <w:bCs/>
                  <w:sz w:val="24"/>
                  <w:szCs w:val="24"/>
                  <w:lang w:val="en-US"/>
                </w:rPr>
                <w:t>initializerExpression</w:t>
              </w:r>
              <w:proofErr w:type="spellEnd"/>
            </w:moveTo>
          </w:p>
          <w:p w14:paraId="1652DC3F" w14:textId="77777777" w:rsidR="0066337D" w:rsidRPr="001809CB" w:rsidRDefault="0066337D" w:rsidP="0066337D">
            <w:pPr>
              <w:snapToGrid w:val="0"/>
              <w:spacing w:before="0" w:after="160" w:line="480" w:lineRule="auto"/>
              <w:ind w:firstLine="720"/>
              <w:rPr>
                <w:moveTo w:id="216" w:author="luimarco carrascal diaz" w:date="2024-12-13T12:57:00Z" w16du:dateUtc="2024-12-13T17:57:00Z"/>
                <w:rFonts w:ascii="Times New Roman" w:hAnsi="Times New Roman"/>
                <w:b/>
                <w:bCs/>
                <w:sz w:val="24"/>
                <w:szCs w:val="24"/>
                <w:lang w:val="en-US"/>
              </w:rPr>
            </w:pPr>
            <w:moveTo w:id="217" w:author="luimarco carrascal diaz" w:date="2024-12-13T12:57:00Z" w16du:dateUtc="2024-12-13T17:57:00Z">
              <w:r w:rsidRPr="001809CB">
                <w:rPr>
                  <w:rFonts w:ascii="Times New Roman" w:hAnsi="Times New Roman"/>
                  <w:b/>
                  <w:bCs/>
                  <w:sz w:val="24"/>
                  <w:szCs w:val="24"/>
                  <w:lang w:val="en-US"/>
                </w:rPr>
                <w:lastRenderedPageBreak/>
                <w:t xml:space="preserve">: </w:t>
              </w:r>
              <w:proofErr w:type="spellStart"/>
              <w:r w:rsidRPr="001809CB">
                <w:rPr>
                  <w:rFonts w:ascii="Times New Roman" w:hAnsi="Times New Roman"/>
                  <w:b/>
                  <w:bCs/>
                  <w:sz w:val="24"/>
                  <w:szCs w:val="24"/>
                  <w:lang w:val="en-US"/>
                </w:rPr>
                <w:t>conditionalExpression</w:t>
              </w:r>
              <w:proofErr w:type="spellEnd"/>
            </w:moveTo>
          </w:p>
          <w:p w14:paraId="03D81C35" w14:textId="77777777" w:rsidR="0066337D" w:rsidRPr="001809CB" w:rsidRDefault="0066337D" w:rsidP="0066337D">
            <w:pPr>
              <w:snapToGrid w:val="0"/>
              <w:spacing w:before="0" w:after="160" w:line="480" w:lineRule="auto"/>
              <w:ind w:firstLine="720"/>
              <w:rPr>
                <w:moveTo w:id="218" w:author="luimarco carrascal diaz" w:date="2024-12-13T12:57:00Z" w16du:dateUtc="2024-12-13T17:57:00Z"/>
                <w:rFonts w:ascii="Times New Roman" w:hAnsi="Times New Roman"/>
                <w:b/>
                <w:bCs/>
                <w:sz w:val="24"/>
                <w:szCs w:val="24"/>
                <w:lang w:val="en-US"/>
              </w:rPr>
            </w:pPr>
            <w:moveTo w:id="219" w:author="luimarco carrascal diaz" w:date="2024-12-13T12:57:00Z" w16du:dateUtc="2024-12-13T17:57:00Z">
              <w:r w:rsidRPr="001809CB">
                <w:rPr>
                  <w:rFonts w:ascii="Times New Roman" w:hAnsi="Times New Roman"/>
                  <w:b/>
                  <w:bCs/>
                  <w:sz w:val="24"/>
                  <w:szCs w:val="24"/>
                  <w:lang w:val="en-US"/>
                </w:rPr>
                <w:t>| cascade</w:t>
              </w:r>
            </w:moveTo>
          </w:p>
          <w:p w14:paraId="14BEBD07" w14:textId="77777777" w:rsidR="0066337D" w:rsidRPr="001809CB" w:rsidRDefault="0066337D" w:rsidP="0066337D">
            <w:pPr>
              <w:snapToGrid w:val="0"/>
              <w:spacing w:before="0" w:after="160" w:line="480" w:lineRule="auto"/>
              <w:ind w:firstLine="720"/>
              <w:rPr>
                <w:moveTo w:id="220" w:author="luimarco carrascal diaz" w:date="2024-12-13T12:57:00Z" w16du:dateUtc="2024-12-13T17:57:00Z"/>
                <w:rFonts w:ascii="Times New Roman" w:hAnsi="Times New Roman"/>
                <w:b/>
                <w:bCs/>
                <w:sz w:val="24"/>
                <w:szCs w:val="24"/>
                <w:lang w:val="en-US"/>
              </w:rPr>
            </w:pPr>
            <w:moveTo w:id="221" w:author="luimarco carrascal diaz" w:date="2024-12-13T12:57:00Z" w16du:dateUtc="2024-12-13T17:57:00Z">
              <w:r w:rsidRPr="001809CB">
                <w:rPr>
                  <w:rFonts w:ascii="Times New Roman" w:hAnsi="Times New Roman"/>
                  <w:b/>
                  <w:bCs/>
                  <w:sz w:val="24"/>
                  <w:szCs w:val="24"/>
                  <w:lang w:val="en-US"/>
                </w:rPr>
                <w:t>;</w:t>
              </w:r>
            </w:moveTo>
          </w:p>
          <w:moveToRangeEnd w:id="214"/>
          <w:p w14:paraId="30A5462C" w14:textId="77777777" w:rsidR="0066337D" w:rsidRDefault="0066337D" w:rsidP="004A2625">
            <w:pPr>
              <w:snapToGrid w:val="0"/>
              <w:spacing w:before="0" w:after="160" w:line="480" w:lineRule="auto"/>
              <w:rPr>
                <w:ins w:id="222" w:author="luimarco carrascal diaz" w:date="2024-12-13T12:56:00Z" w16du:dateUtc="2024-12-13T17:56:00Z"/>
                <w:rFonts w:ascii="Times New Roman" w:hAnsi="Times New Roman"/>
                <w:sz w:val="24"/>
                <w:szCs w:val="24"/>
              </w:rPr>
            </w:pPr>
          </w:p>
        </w:tc>
        <w:tc>
          <w:tcPr>
            <w:tcW w:w="4697" w:type="dxa"/>
          </w:tcPr>
          <w:p w14:paraId="6D3A3A6A" w14:textId="77777777" w:rsidR="00000CAB" w:rsidRPr="001809CB" w:rsidRDefault="00000CAB" w:rsidP="00000CAB">
            <w:pPr>
              <w:snapToGrid w:val="0"/>
              <w:spacing w:before="0" w:after="160" w:line="480" w:lineRule="auto"/>
              <w:ind w:firstLine="720"/>
              <w:rPr>
                <w:ins w:id="223" w:author="luimarco carrascal diaz" w:date="2024-12-13T13:11:00Z" w16du:dateUtc="2024-12-13T18:11:00Z"/>
                <w:rFonts w:ascii="Times New Roman" w:hAnsi="Times New Roman"/>
                <w:b/>
                <w:bCs/>
                <w:sz w:val="24"/>
                <w:szCs w:val="24"/>
                <w:lang w:val="en-US"/>
              </w:rPr>
            </w:pPr>
            <w:proofErr w:type="spellStart"/>
            <w:ins w:id="224" w:author="luimarco carrascal diaz" w:date="2024-12-13T13:11:00Z" w16du:dateUtc="2024-12-13T18:11:00Z">
              <w:r w:rsidRPr="001809CB">
                <w:rPr>
                  <w:rFonts w:ascii="Times New Roman" w:hAnsi="Times New Roman"/>
                  <w:b/>
                  <w:bCs/>
                  <w:sz w:val="24"/>
                  <w:szCs w:val="24"/>
                  <w:lang w:val="en-US"/>
                </w:rPr>
                <w:lastRenderedPageBreak/>
                <w:t>initializerExpression</w:t>
              </w:r>
              <w:proofErr w:type="spellEnd"/>
            </w:ins>
          </w:p>
          <w:p w14:paraId="6DDFF8D4" w14:textId="77777777" w:rsidR="00000CAB" w:rsidRPr="001809CB" w:rsidRDefault="00000CAB" w:rsidP="00000CAB">
            <w:pPr>
              <w:snapToGrid w:val="0"/>
              <w:spacing w:before="0" w:after="160" w:line="480" w:lineRule="auto"/>
              <w:ind w:firstLine="720"/>
              <w:rPr>
                <w:ins w:id="225" w:author="luimarco carrascal diaz" w:date="2024-12-13T13:11:00Z" w16du:dateUtc="2024-12-13T18:11:00Z"/>
                <w:rFonts w:ascii="Times New Roman" w:hAnsi="Times New Roman"/>
                <w:b/>
                <w:bCs/>
                <w:sz w:val="24"/>
                <w:szCs w:val="24"/>
                <w:lang w:val="en-US"/>
              </w:rPr>
            </w:pPr>
            <w:ins w:id="226" w:author="luimarco carrascal diaz" w:date="2024-12-13T13:11:00Z" w16du:dateUtc="2024-12-13T18:11:00Z">
              <w:r w:rsidRPr="001809CB">
                <w:rPr>
                  <w:rFonts w:ascii="Times New Roman" w:hAnsi="Times New Roman"/>
                  <w:b/>
                  <w:bCs/>
                  <w:sz w:val="24"/>
                  <w:szCs w:val="24"/>
                  <w:lang w:val="en-US"/>
                </w:rPr>
                <w:lastRenderedPageBreak/>
                <w:t xml:space="preserve">: </w:t>
              </w:r>
              <w:proofErr w:type="spellStart"/>
              <w:r w:rsidRPr="001809CB">
                <w:rPr>
                  <w:rFonts w:ascii="Times New Roman" w:hAnsi="Times New Roman"/>
                  <w:b/>
                  <w:bCs/>
                  <w:sz w:val="24"/>
                  <w:szCs w:val="24"/>
                  <w:lang w:val="en-US"/>
                </w:rPr>
                <w:t>assignableExpression</w:t>
              </w:r>
              <w:proofErr w:type="spellEnd"/>
              <w:r w:rsidRPr="001809CB">
                <w:rPr>
                  <w:rFonts w:ascii="Times New Roman" w:hAnsi="Times New Roman"/>
                  <w:b/>
                  <w:bCs/>
                  <w:sz w:val="24"/>
                  <w:szCs w:val="24"/>
                  <w:lang w:val="en-US"/>
                </w:rPr>
                <w:t xml:space="preserve"> </w:t>
              </w:r>
              <w:proofErr w:type="spellStart"/>
              <w:r w:rsidRPr="001809CB">
                <w:rPr>
                  <w:rFonts w:ascii="Times New Roman" w:hAnsi="Times New Roman"/>
                  <w:b/>
                  <w:bCs/>
                  <w:sz w:val="24"/>
                  <w:szCs w:val="24"/>
                  <w:lang w:val="en-US"/>
                </w:rPr>
                <w:t>assignmentOperator</w:t>
              </w:r>
              <w:proofErr w:type="spellEnd"/>
              <w:r w:rsidRPr="001809CB">
                <w:rPr>
                  <w:rFonts w:ascii="Times New Roman" w:hAnsi="Times New Roman"/>
                  <w:b/>
                  <w:bCs/>
                  <w:sz w:val="24"/>
                  <w:szCs w:val="24"/>
                  <w:lang w:val="en-US"/>
                </w:rPr>
                <w:t xml:space="preserve"> expr</w:t>
              </w:r>
            </w:ins>
          </w:p>
          <w:p w14:paraId="4459D4D3" w14:textId="77777777" w:rsidR="00000CAB" w:rsidRPr="001809CB" w:rsidRDefault="00000CAB" w:rsidP="00000CAB">
            <w:pPr>
              <w:snapToGrid w:val="0"/>
              <w:spacing w:before="0" w:after="160" w:line="480" w:lineRule="auto"/>
              <w:ind w:firstLine="720"/>
              <w:rPr>
                <w:ins w:id="227" w:author="luimarco carrascal diaz" w:date="2024-12-13T13:11:00Z" w16du:dateUtc="2024-12-13T18:11:00Z"/>
                <w:rFonts w:ascii="Times New Roman" w:hAnsi="Times New Roman"/>
                <w:b/>
                <w:bCs/>
                <w:sz w:val="24"/>
                <w:szCs w:val="24"/>
              </w:rPr>
            </w:pPr>
            <w:ins w:id="228" w:author="luimarco carrascal diaz" w:date="2024-12-13T13:11:00Z" w16du:dateUtc="2024-12-13T18:11:00Z">
              <w:r w:rsidRPr="001809CB">
                <w:rPr>
                  <w:rFonts w:ascii="Times New Roman" w:hAnsi="Times New Roman"/>
                  <w:b/>
                  <w:bCs/>
                  <w:sz w:val="24"/>
                  <w:szCs w:val="24"/>
                </w:rPr>
                <w:t xml:space="preserve">| </w:t>
              </w:r>
              <w:proofErr w:type="spellStart"/>
              <w:r w:rsidRPr="001809CB">
                <w:rPr>
                  <w:rFonts w:ascii="Times New Roman" w:hAnsi="Times New Roman"/>
                  <w:b/>
                  <w:bCs/>
                  <w:sz w:val="24"/>
                  <w:szCs w:val="24"/>
                </w:rPr>
                <w:t>conditionalExpression</w:t>
              </w:r>
              <w:proofErr w:type="spellEnd"/>
            </w:ins>
          </w:p>
          <w:p w14:paraId="45468D93" w14:textId="77777777" w:rsidR="00000CAB" w:rsidRPr="001809CB" w:rsidRDefault="00000CAB" w:rsidP="00000CAB">
            <w:pPr>
              <w:snapToGrid w:val="0"/>
              <w:spacing w:before="0" w:after="160" w:line="480" w:lineRule="auto"/>
              <w:ind w:firstLine="720"/>
              <w:rPr>
                <w:ins w:id="229" w:author="luimarco carrascal diaz" w:date="2024-12-13T13:11:00Z" w16du:dateUtc="2024-12-13T18:11:00Z"/>
                <w:rFonts w:ascii="Times New Roman" w:hAnsi="Times New Roman"/>
                <w:b/>
                <w:bCs/>
                <w:sz w:val="24"/>
                <w:szCs w:val="24"/>
              </w:rPr>
            </w:pPr>
            <w:ins w:id="230" w:author="luimarco carrascal diaz" w:date="2024-12-13T13:11:00Z" w16du:dateUtc="2024-12-13T18:11:00Z">
              <w:r w:rsidRPr="001809CB">
                <w:rPr>
                  <w:rFonts w:ascii="Times New Roman" w:hAnsi="Times New Roman"/>
                  <w:b/>
                  <w:bCs/>
                  <w:sz w:val="24"/>
                  <w:szCs w:val="24"/>
                </w:rPr>
                <w:t>| cascade</w:t>
              </w:r>
            </w:ins>
          </w:p>
          <w:p w14:paraId="3EB221F6" w14:textId="77777777" w:rsidR="00000CAB" w:rsidRPr="001809CB" w:rsidRDefault="00000CAB" w:rsidP="00000CAB">
            <w:pPr>
              <w:snapToGrid w:val="0"/>
              <w:spacing w:before="0" w:after="160" w:line="480" w:lineRule="auto"/>
              <w:ind w:firstLine="720"/>
              <w:rPr>
                <w:ins w:id="231" w:author="luimarco carrascal diaz" w:date="2024-12-13T13:11:00Z" w16du:dateUtc="2024-12-13T18:11:00Z"/>
                <w:rFonts w:ascii="Times New Roman" w:hAnsi="Times New Roman"/>
                <w:b/>
                <w:bCs/>
                <w:sz w:val="24"/>
                <w:szCs w:val="24"/>
              </w:rPr>
            </w:pPr>
            <w:ins w:id="232" w:author="luimarco carrascal diaz" w:date="2024-12-13T13:11:00Z" w16du:dateUtc="2024-12-13T18:11:00Z">
              <w:r w:rsidRPr="001809CB">
                <w:rPr>
                  <w:rFonts w:ascii="Times New Roman" w:hAnsi="Times New Roman"/>
                  <w:b/>
                  <w:bCs/>
                  <w:sz w:val="24"/>
                  <w:szCs w:val="24"/>
                </w:rPr>
                <w:t xml:space="preserve">| </w:t>
              </w:r>
              <w:proofErr w:type="spellStart"/>
              <w:r w:rsidRPr="001809CB">
                <w:rPr>
                  <w:rFonts w:ascii="Times New Roman" w:hAnsi="Times New Roman"/>
                  <w:b/>
                  <w:bCs/>
                  <w:sz w:val="24"/>
                  <w:szCs w:val="24"/>
                </w:rPr>
                <w:t>throwExpression</w:t>
              </w:r>
              <w:proofErr w:type="spellEnd"/>
              <w:r w:rsidRPr="001809CB">
                <w:rPr>
                  <w:rFonts w:ascii="Times New Roman" w:hAnsi="Times New Roman"/>
                  <w:b/>
                  <w:bCs/>
                  <w:sz w:val="24"/>
                  <w:szCs w:val="24"/>
                </w:rPr>
                <w:t>  </w:t>
              </w:r>
              <w:proofErr w:type="gramStart"/>
              <w:r w:rsidRPr="001809CB">
                <w:rPr>
                  <w:rFonts w:ascii="Times New Roman" w:hAnsi="Times New Roman"/>
                  <w:b/>
                  <w:bCs/>
                  <w:sz w:val="24"/>
                  <w:szCs w:val="24"/>
                </w:rPr>
                <w:t>  ;</w:t>
              </w:r>
              <w:proofErr w:type="gramEnd"/>
            </w:ins>
          </w:p>
          <w:p w14:paraId="4F81DB8D" w14:textId="77777777" w:rsidR="0066337D" w:rsidRDefault="0066337D" w:rsidP="004A2625">
            <w:pPr>
              <w:snapToGrid w:val="0"/>
              <w:spacing w:before="0" w:after="160" w:line="480" w:lineRule="auto"/>
              <w:rPr>
                <w:ins w:id="233" w:author="luimarco carrascal diaz" w:date="2024-12-13T12:56:00Z" w16du:dateUtc="2024-12-13T17:56:00Z"/>
                <w:rFonts w:ascii="Times New Roman" w:hAnsi="Times New Roman"/>
                <w:sz w:val="24"/>
                <w:szCs w:val="24"/>
              </w:rPr>
            </w:pPr>
          </w:p>
        </w:tc>
      </w:tr>
    </w:tbl>
    <w:p w14:paraId="04F05EA6" w14:textId="77777777" w:rsidR="0066337D" w:rsidRPr="001809CB" w:rsidRDefault="0066337D" w:rsidP="004A2625">
      <w:pPr>
        <w:snapToGrid w:val="0"/>
        <w:spacing w:before="0" w:after="160" w:line="480" w:lineRule="auto"/>
        <w:ind w:firstLine="720"/>
        <w:rPr>
          <w:ins w:id="234" w:author="luimarco carrascal diaz" w:date="2024-12-13T12:56:00Z" w16du:dateUtc="2024-12-13T17:56:00Z"/>
          <w:rFonts w:ascii="Times New Roman" w:hAnsi="Times New Roman"/>
          <w:sz w:val="24"/>
          <w:szCs w:val="24"/>
        </w:rPr>
      </w:pPr>
    </w:p>
    <w:p w14:paraId="3FD165B1" w14:textId="77777777" w:rsidR="0007206F" w:rsidRDefault="0007206F" w:rsidP="0007206F">
      <w:pPr>
        <w:snapToGrid w:val="0"/>
        <w:spacing w:before="0" w:after="160" w:line="480" w:lineRule="auto"/>
        <w:ind w:firstLine="720"/>
        <w:rPr>
          <w:ins w:id="235" w:author="luimarco carrascal diaz" w:date="2024-12-13T19:20:00Z" w16du:dateUtc="2024-12-14T00:20:00Z"/>
          <w:rFonts w:ascii="Times New Roman" w:hAnsi="Times New Roman"/>
          <w:sz w:val="24"/>
          <w:szCs w:val="24"/>
        </w:rPr>
      </w:pPr>
      <w:proofErr w:type="spellStart"/>
      <w:ins w:id="236" w:author="luimarco carrascal diaz" w:date="2024-12-13T19:20:00Z" w16du:dateUtc="2024-12-14T00:20:00Z">
        <w:r w:rsidRPr="00371E44">
          <w:rPr>
            <w:rFonts w:ascii="Times New Roman" w:hAnsi="Times New Roman"/>
            <w:sz w:val="24"/>
            <w:szCs w:val="24"/>
          </w:rPr>
          <w:t>void</w:t>
        </w:r>
        <w:proofErr w:type="spellEnd"/>
        <w:r w:rsidRPr="00371E44">
          <w:rPr>
            <w:rFonts w:ascii="Times New Roman" w:hAnsi="Times New Roman"/>
            <w:sz w:val="24"/>
            <w:szCs w:val="24"/>
          </w:rPr>
          <w:t xml:space="preserve"> </w:t>
        </w:r>
        <w:proofErr w:type="spellStart"/>
        <w:proofErr w:type="gramStart"/>
        <w:r w:rsidRPr="00371E44">
          <w:rPr>
            <w:rFonts w:ascii="Times New Roman" w:hAnsi="Times New Roman"/>
            <w:sz w:val="24"/>
            <w:szCs w:val="24"/>
          </w:rPr>
          <w:t>main</w:t>
        </w:r>
        <w:proofErr w:type="spellEnd"/>
        <w:r w:rsidRPr="00371E44">
          <w:rPr>
            <w:rFonts w:ascii="Times New Roman" w:hAnsi="Times New Roman"/>
            <w:sz w:val="24"/>
            <w:szCs w:val="24"/>
          </w:rPr>
          <w:t>(</w:t>
        </w:r>
        <w:proofErr w:type="gramEnd"/>
        <w:r w:rsidRPr="00371E44">
          <w:rPr>
            <w:rFonts w:ascii="Times New Roman" w:hAnsi="Times New Roman"/>
            <w:sz w:val="24"/>
            <w:szCs w:val="24"/>
          </w:rPr>
          <w:t>) {</w:t>
        </w:r>
      </w:ins>
    </w:p>
    <w:p w14:paraId="5F37182E" w14:textId="77777777" w:rsidR="0007206F" w:rsidRDefault="0007206F" w:rsidP="0007206F">
      <w:pPr>
        <w:snapToGrid w:val="0"/>
        <w:spacing w:before="0" w:after="160" w:line="480" w:lineRule="auto"/>
        <w:ind w:firstLine="720"/>
        <w:rPr>
          <w:ins w:id="237" w:author="luimarco carrascal diaz" w:date="2024-12-13T19:20:00Z" w16du:dateUtc="2024-12-14T00:20:00Z"/>
          <w:rFonts w:ascii="Times New Roman" w:hAnsi="Times New Roman"/>
          <w:sz w:val="24"/>
          <w:szCs w:val="24"/>
        </w:rPr>
      </w:pPr>
      <w:ins w:id="238" w:author="luimarco carrascal diaz" w:date="2024-12-13T19:20:00Z" w16du:dateUtc="2024-12-14T00:20:00Z">
        <w:r w:rsidRPr="00371E44">
          <w:rPr>
            <w:rFonts w:ascii="Times New Roman" w:hAnsi="Times New Roman"/>
            <w:sz w:val="24"/>
            <w:szCs w:val="24"/>
          </w:rPr>
          <w:t xml:space="preserve"> </w:t>
        </w:r>
        <w:proofErr w:type="spellStart"/>
        <w:r w:rsidRPr="00371E44">
          <w:rPr>
            <w:rFonts w:ascii="Times New Roman" w:hAnsi="Times New Roman"/>
            <w:sz w:val="24"/>
            <w:szCs w:val="24"/>
          </w:rPr>
          <w:t>var</w:t>
        </w:r>
        <w:proofErr w:type="spellEnd"/>
        <w:r w:rsidRPr="00371E44">
          <w:rPr>
            <w:rFonts w:ascii="Times New Roman" w:hAnsi="Times New Roman"/>
            <w:sz w:val="24"/>
            <w:szCs w:val="24"/>
          </w:rPr>
          <w:t xml:space="preserve"> </w:t>
        </w:r>
        <w:proofErr w:type="spellStart"/>
        <w:r w:rsidRPr="00371E44">
          <w:rPr>
            <w:rFonts w:ascii="Times New Roman" w:hAnsi="Times New Roman"/>
            <w:sz w:val="24"/>
            <w:szCs w:val="24"/>
          </w:rPr>
          <w:t>greeting</w:t>
        </w:r>
        <w:proofErr w:type="spellEnd"/>
        <w:r w:rsidRPr="00371E44">
          <w:rPr>
            <w:rFonts w:ascii="Times New Roman" w:hAnsi="Times New Roman"/>
            <w:sz w:val="24"/>
            <w:szCs w:val="24"/>
          </w:rPr>
          <w:t xml:space="preserve"> = "</w:t>
        </w:r>
        <w:proofErr w:type="spellStart"/>
        <w:r w:rsidRPr="00371E44">
          <w:rPr>
            <w:rFonts w:ascii="Times New Roman" w:hAnsi="Times New Roman"/>
            <w:sz w:val="24"/>
            <w:szCs w:val="24"/>
          </w:rPr>
          <w:t>Hello</w:t>
        </w:r>
        <w:proofErr w:type="spellEnd"/>
        <w:r w:rsidRPr="00371E44">
          <w:rPr>
            <w:rFonts w:ascii="Times New Roman" w:hAnsi="Times New Roman"/>
            <w:sz w:val="24"/>
            <w:szCs w:val="24"/>
          </w:rPr>
          <w:t xml:space="preserve"> </w:t>
        </w:r>
        <w:proofErr w:type="spellStart"/>
        <w:r w:rsidRPr="00371E44">
          <w:rPr>
            <w:rFonts w:ascii="Times New Roman" w:hAnsi="Times New Roman"/>
            <w:sz w:val="24"/>
            <w:szCs w:val="24"/>
          </w:rPr>
          <w:t>World</w:t>
        </w:r>
        <w:proofErr w:type="spellEnd"/>
        <w:r w:rsidRPr="00371E44">
          <w:rPr>
            <w:rFonts w:ascii="Times New Roman" w:hAnsi="Times New Roman"/>
            <w:sz w:val="24"/>
            <w:szCs w:val="24"/>
          </w:rPr>
          <w:t>";</w:t>
        </w:r>
      </w:ins>
    </w:p>
    <w:p w14:paraId="5FA79797" w14:textId="77777777" w:rsidR="0007206F" w:rsidRDefault="0007206F" w:rsidP="0007206F">
      <w:pPr>
        <w:snapToGrid w:val="0"/>
        <w:spacing w:before="0" w:after="160" w:line="480" w:lineRule="auto"/>
        <w:ind w:firstLine="720"/>
        <w:rPr>
          <w:ins w:id="239" w:author="luimarco carrascal diaz" w:date="2024-12-13T19:20:00Z" w16du:dateUtc="2024-12-14T00:20:00Z"/>
          <w:rFonts w:ascii="Times New Roman" w:hAnsi="Times New Roman"/>
          <w:sz w:val="24"/>
          <w:szCs w:val="24"/>
        </w:rPr>
      </w:pPr>
      <w:ins w:id="240" w:author="luimarco carrascal diaz" w:date="2024-12-13T19:20:00Z" w16du:dateUtc="2024-12-14T00:20:00Z">
        <w:r w:rsidRPr="00371E44">
          <w:rPr>
            <w:rFonts w:ascii="Times New Roman" w:hAnsi="Times New Roman"/>
            <w:sz w:val="24"/>
            <w:szCs w:val="24"/>
          </w:rPr>
          <w:t xml:space="preserve"> </w:t>
        </w:r>
        <w:proofErr w:type="spellStart"/>
        <w:r w:rsidRPr="00371E44">
          <w:rPr>
            <w:rFonts w:ascii="Times New Roman" w:hAnsi="Times New Roman"/>
            <w:sz w:val="24"/>
            <w:szCs w:val="24"/>
          </w:rPr>
          <w:t>print</w:t>
        </w:r>
        <w:proofErr w:type="spellEnd"/>
        <w:r w:rsidRPr="00371E44">
          <w:rPr>
            <w:rFonts w:ascii="Times New Roman" w:hAnsi="Times New Roman"/>
            <w:sz w:val="24"/>
            <w:szCs w:val="24"/>
          </w:rPr>
          <w:t>(</w:t>
        </w:r>
        <w:proofErr w:type="spellStart"/>
        <w:r w:rsidRPr="00371E44">
          <w:rPr>
            <w:rFonts w:ascii="Times New Roman" w:hAnsi="Times New Roman"/>
            <w:sz w:val="24"/>
            <w:szCs w:val="24"/>
          </w:rPr>
          <w:t>greeting</w:t>
        </w:r>
        <w:proofErr w:type="spellEnd"/>
        <w:r w:rsidRPr="00371E44">
          <w:rPr>
            <w:rFonts w:ascii="Times New Roman" w:hAnsi="Times New Roman"/>
            <w:sz w:val="24"/>
            <w:szCs w:val="24"/>
          </w:rPr>
          <w:t xml:space="preserve">); </w:t>
        </w:r>
      </w:ins>
    </w:p>
    <w:p w14:paraId="3B6F77DD" w14:textId="77777777" w:rsidR="0007206F" w:rsidRPr="00371E44" w:rsidRDefault="0007206F" w:rsidP="0007206F">
      <w:pPr>
        <w:snapToGrid w:val="0"/>
        <w:spacing w:before="0" w:after="160" w:line="480" w:lineRule="auto"/>
        <w:ind w:firstLine="720"/>
        <w:rPr>
          <w:ins w:id="241" w:author="luimarco carrascal diaz" w:date="2024-12-13T19:20:00Z" w16du:dateUtc="2024-12-14T00:20:00Z"/>
          <w:rFonts w:ascii="Times New Roman" w:hAnsi="Times New Roman"/>
          <w:sz w:val="24"/>
          <w:szCs w:val="24"/>
        </w:rPr>
      </w:pPr>
      <w:ins w:id="242" w:author="luimarco carrascal diaz" w:date="2024-12-13T19:20:00Z" w16du:dateUtc="2024-12-14T00:20:00Z">
        <w:r w:rsidRPr="00371E44">
          <w:rPr>
            <w:rFonts w:ascii="Times New Roman" w:hAnsi="Times New Roman"/>
            <w:sz w:val="24"/>
            <w:szCs w:val="24"/>
          </w:rPr>
          <w:t>}</w:t>
        </w:r>
      </w:ins>
    </w:p>
    <w:p w14:paraId="1CF07857" w14:textId="77777777" w:rsidR="004A2625" w:rsidRDefault="004A2625" w:rsidP="004A2625">
      <w:pPr>
        <w:snapToGrid w:val="0"/>
        <w:spacing w:before="0" w:after="160" w:line="480" w:lineRule="auto"/>
        <w:ind w:firstLine="720"/>
        <w:rPr>
          <w:ins w:id="243" w:author="Nicolas Cardozo Alvarez" w:date="2024-12-08T16:12:00Z" w16du:dateUtc="2024-12-08T21:12:00Z"/>
          <w:rFonts w:ascii="Times New Roman" w:hAnsi="Times New Roman"/>
          <w:b/>
          <w:bCs/>
          <w:sz w:val="24"/>
          <w:szCs w:val="24"/>
        </w:rPr>
      </w:pPr>
    </w:p>
    <w:p w14:paraId="471BCE49" w14:textId="57AF6443" w:rsidR="002B6D20" w:rsidRPr="001809CB" w:rsidDel="0066337D" w:rsidRDefault="002B6D20" w:rsidP="00AF28FF">
      <w:pPr>
        <w:snapToGrid w:val="0"/>
        <w:spacing w:before="0" w:after="160" w:line="480" w:lineRule="auto"/>
        <w:ind w:firstLine="720"/>
        <w:rPr>
          <w:del w:id="244" w:author="luimarco carrascal diaz" w:date="2024-12-13T12:57:00Z" w16du:dateUtc="2024-12-13T17:57:00Z"/>
          <w:rFonts w:ascii="Times New Roman" w:hAnsi="Times New Roman"/>
          <w:b/>
          <w:bCs/>
          <w:sz w:val="24"/>
          <w:szCs w:val="24"/>
        </w:rPr>
      </w:pPr>
      <w:del w:id="245" w:author="luimarco carrascal diaz" w:date="2024-12-13T12:57:00Z" w16du:dateUtc="2024-12-13T17:57:00Z">
        <w:r w:rsidRPr="001809CB" w:rsidDel="0066337D">
          <w:rPr>
            <w:rFonts w:ascii="Times New Roman" w:hAnsi="Times New Roman"/>
            <w:b/>
            <w:bCs/>
            <w:sz w:val="24"/>
            <w:szCs w:val="24"/>
          </w:rPr>
          <w:delText>Definición regla en DART 2:</w:delText>
        </w:r>
      </w:del>
    </w:p>
    <w:p w14:paraId="4E5F6105" w14:textId="669C7AFA" w:rsidR="001067CD" w:rsidRPr="001809CB" w:rsidDel="0066337D" w:rsidRDefault="002B6D20" w:rsidP="00AF28FF">
      <w:pPr>
        <w:snapToGrid w:val="0"/>
        <w:spacing w:before="0" w:after="160" w:line="480" w:lineRule="auto"/>
        <w:ind w:firstLine="720"/>
        <w:rPr>
          <w:moveFrom w:id="246" w:author="luimarco carrascal diaz" w:date="2024-12-13T12:57:00Z" w16du:dateUtc="2024-12-13T17:57:00Z"/>
          <w:rFonts w:ascii="Times New Roman" w:hAnsi="Times New Roman"/>
          <w:b/>
          <w:bCs/>
          <w:sz w:val="24"/>
          <w:szCs w:val="24"/>
          <w:lang w:val="en-US"/>
        </w:rPr>
      </w:pPr>
      <w:moveFromRangeStart w:id="247" w:author="luimarco carrascal diaz" w:date="2024-12-13T12:57:00Z" w:name="move184987077"/>
      <w:moveFrom w:id="248" w:author="luimarco carrascal diaz" w:date="2024-12-13T12:57:00Z" w16du:dateUtc="2024-12-13T17:57:00Z">
        <w:r w:rsidRPr="001809CB" w:rsidDel="0066337D">
          <w:rPr>
            <w:rFonts w:ascii="Times New Roman" w:hAnsi="Times New Roman"/>
            <w:b/>
            <w:bCs/>
            <w:sz w:val="24"/>
            <w:szCs w:val="24"/>
            <w:lang w:val="en-US"/>
          </w:rPr>
          <w:t>initializerExpression</w:t>
        </w:r>
      </w:moveFrom>
    </w:p>
    <w:p w14:paraId="07F0F01A" w14:textId="15C44AD2" w:rsidR="001067CD" w:rsidRPr="001809CB" w:rsidDel="0066337D" w:rsidRDefault="002B6D20" w:rsidP="00AF28FF">
      <w:pPr>
        <w:snapToGrid w:val="0"/>
        <w:spacing w:before="0" w:after="160" w:line="480" w:lineRule="auto"/>
        <w:ind w:firstLine="720"/>
        <w:rPr>
          <w:moveFrom w:id="249" w:author="luimarco carrascal diaz" w:date="2024-12-13T12:57:00Z" w16du:dateUtc="2024-12-13T17:57:00Z"/>
          <w:rFonts w:ascii="Times New Roman" w:hAnsi="Times New Roman"/>
          <w:b/>
          <w:bCs/>
          <w:sz w:val="24"/>
          <w:szCs w:val="24"/>
          <w:lang w:val="en-US"/>
        </w:rPr>
      </w:pPr>
      <w:moveFrom w:id="250" w:author="luimarco carrascal diaz" w:date="2024-12-13T12:57:00Z" w16du:dateUtc="2024-12-13T17:57:00Z">
        <w:r w:rsidRPr="001809CB" w:rsidDel="0066337D">
          <w:rPr>
            <w:rFonts w:ascii="Times New Roman" w:hAnsi="Times New Roman"/>
            <w:b/>
            <w:bCs/>
            <w:sz w:val="24"/>
            <w:szCs w:val="24"/>
            <w:lang w:val="en-US"/>
          </w:rPr>
          <w:t>: conditionalExpression</w:t>
        </w:r>
      </w:moveFrom>
    </w:p>
    <w:p w14:paraId="0734C9BD" w14:textId="43BC02D2" w:rsidR="001067CD" w:rsidRPr="001809CB" w:rsidDel="0066337D" w:rsidRDefault="002B6D20" w:rsidP="00AF28FF">
      <w:pPr>
        <w:snapToGrid w:val="0"/>
        <w:spacing w:before="0" w:after="160" w:line="480" w:lineRule="auto"/>
        <w:ind w:firstLine="720"/>
        <w:rPr>
          <w:moveFrom w:id="251" w:author="luimarco carrascal diaz" w:date="2024-12-13T12:57:00Z" w16du:dateUtc="2024-12-13T17:57:00Z"/>
          <w:rFonts w:ascii="Times New Roman" w:hAnsi="Times New Roman"/>
          <w:b/>
          <w:bCs/>
          <w:sz w:val="24"/>
          <w:szCs w:val="24"/>
          <w:lang w:val="en-US"/>
        </w:rPr>
      </w:pPr>
      <w:moveFrom w:id="252" w:author="luimarco carrascal diaz" w:date="2024-12-13T12:57:00Z" w16du:dateUtc="2024-12-13T17:57:00Z">
        <w:r w:rsidRPr="001809CB" w:rsidDel="0066337D">
          <w:rPr>
            <w:rFonts w:ascii="Times New Roman" w:hAnsi="Times New Roman"/>
            <w:b/>
            <w:bCs/>
            <w:sz w:val="24"/>
            <w:szCs w:val="24"/>
            <w:lang w:val="en-US"/>
          </w:rPr>
          <w:t>| cascade</w:t>
        </w:r>
      </w:moveFrom>
    </w:p>
    <w:p w14:paraId="7E68FBD4" w14:textId="1EC4FABF" w:rsidR="002B6D20" w:rsidRPr="001809CB" w:rsidDel="0066337D" w:rsidRDefault="002B6D20" w:rsidP="00AF28FF">
      <w:pPr>
        <w:snapToGrid w:val="0"/>
        <w:spacing w:before="0" w:after="160" w:line="480" w:lineRule="auto"/>
        <w:ind w:firstLine="720"/>
        <w:rPr>
          <w:moveFrom w:id="253" w:author="luimarco carrascal diaz" w:date="2024-12-13T12:57:00Z" w16du:dateUtc="2024-12-13T17:57:00Z"/>
          <w:rFonts w:ascii="Times New Roman" w:hAnsi="Times New Roman"/>
          <w:b/>
          <w:bCs/>
          <w:sz w:val="24"/>
          <w:szCs w:val="24"/>
          <w:lang w:val="en-US"/>
        </w:rPr>
      </w:pPr>
      <w:moveFrom w:id="254" w:author="luimarco carrascal diaz" w:date="2024-12-13T12:57:00Z" w16du:dateUtc="2024-12-13T17:57:00Z">
        <w:r w:rsidRPr="001809CB" w:rsidDel="0066337D">
          <w:rPr>
            <w:rFonts w:ascii="Times New Roman" w:hAnsi="Times New Roman"/>
            <w:b/>
            <w:bCs/>
            <w:sz w:val="24"/>
            <w:szCs w:val="24"/>
            <w:lang w:val="en-US"/>
          </w:rPr>
          <w:t>;</w:t>
        </w:r>
      </w:moveFrom>
    </w:p>
    <w:moveFromRangeEnd w:id="247"/>
    <w:p w14:paraId="1C91E562" w14:textId="6E70E0E2" w:rsidR="002B6D20" w:rsidRPr="001809CB" w:rsidDel="0066337D" w:rsidRDefault="002B6D20" w:rsidP="00AF28FF">
      <w:pPr>
        <w:snapToGrid w:val="0"/>
        <w:spacing w:before="0" w:after="160" w:line="480" w:lineRule="auto"/>
        <w:ind w:firstLine="720"/>
        <w:rPr>
          <w:del w:id="255" w:author="luimarco carrascal diaz" w:date="2024-12-13T12:58:00Z" w16du:dateUtc="2024-12-13T17:58:00Z"/>
          <w:rFonts w:ascii="Times New Roman" w:hAnsi="Times New Roman"/>
          <w:b/>
          <w:bCs/>
          <w:sz w:val="24"/>
          <w:szCs w:val="24"/>
          <w:u w:val="single"/>
          <w:lang w:val="en-US"/>
        </w:rPr>
      </w:pPr>
      <w:del w:id="256" w:author="luimarco carrascal diaz" w:date="2024-12-13T12:58:00Z" w16du:dateUtc="2024-12-13T17:58:00Z">
        <w:r w:rsidRPr="001809CB" w:rsidDel="0066337D">
          <w:rPr>
            <w:rFonts w:ascii="Times New Roman" w:hAnsi="Times New Roman"/>
            <w:b/>
            <w:bCs/>
            <w:sz w:val="24"/>
            <w:szCs w:val="24"/>
            <w:lang w:val="en-US"/>
          </w:rPr>
          <w:delText>Árbol DART 2</w:delText>
        </w:r>
      </w:del>
    </w:p>
    <w:p w14:paraId="4EE4EB1E" w14:textId="7B703AB4" w:rsidR="009426AC" w:rsidRPr="001809CB" w:rsidDel="0066337D" w:rsidRDefault="009426AC" w:rsidP="00AF28FF">
      <w:pPr>
        <w:snapToGrid w:val="0"/>
        <w:spacing w:before="0" w:after="160" w:line="480" w:lineRule="auto"/>
        <w:ind w:firstLine="720"/>
        <w:rPr>
          <w:del w:id="257" w:author="luimarco carrascal diaz" w:date="2024-12-13T12:58:00Z" w16du:dateUtc="2024-12-13T17:58:00Z"/>
          <w:rFonts w:ascii="Times New Roman" w:hAnsi="Times New Roman"/>
          <w:b/>
          <w:bCs/>
          <w:sz w:val="24"/>
          <w:szCs w:val="24"/>
          <w:lang w:val="en-US"/>
        </w:rPr>
      </w:pPr>
      <w:del w:id="258" w:author="luimarco carrascal diaz" w:date="2024-12-13T12:58:00Z" w16du:dateUtc="2024-12-13T17:58:00Z">
        <w:r w:rsidRPr="001809CB" w:rsidDel="0066337D">
          <w:rPr>
            <w:rFonts w:ascii="Times New Roman" w:hAnsi="Times New Roman"/>
            <w:b/>
            <w:bCs/>
            <w:sz w:val="24"/>
            <w:szCs w:val="24"/>
            <w:lang w:val="en-US"/>
          </w:rPr>
          <w:lastRenderedPageBreak/>
          <w:delText>Definición regla en DART 3:</w:delText>
        </w:r>
      </w:del>
    </w:p>
    <w:p w14:paraId="3F1CAC46" w14:textId="5F9ADBFC" w:rsidR="009426AC" w:rsidRPr="001809CB" w:rsidDel="0066337D" w:rsidRDefault="009426AC" w:rsidP="00AF28FF">
      <w:pPr>
        <w:snapToGrid w:val="0"/>
        <w:spacing w:before="0" w:after="160" w:line="480" w:lineRule="auto"/>
        <w:ind w:firstLine="720"/>
        <w:rPr>
          <w:del w:id="259" w:author="luimarco carrascal diaz" w:date="2024-12-13T12:58:00Z" w16du:dateUtc="2024-12-13T17:58:00Z"/>
          <w:rFonts w:ascii="Times New Roman" w:hAnsi="Times New Roman"/>
          <w:b/>
          <w:bCs/>
          <w:sz w:val="24"/>
          <w:szCs w:val="24"/>
          <w:lang w:val="en-US"/>
        </w:rPr>
      </w:pPr>
      <w:del w:id="260" w:author="luimarco carrascal diaz" w:date="2024-12-13T12:58:00Z" w16du:dateUtc="2024-12-13T17:58:00Z">
        <w:r w:rsidRPr="001809CB" w:rsidDel="0066337D">
          <w:rPr>
            <w:rFonts w:ascii="Times New Roman" w:hAnsi="Times New Roman"/>
            <w:b/>
            <w:bCs/>
            <w:sz w:val="24"/>
            <w:szCs w:val="24"/>
            <w:lang w:val="en-US"/>
          </w:rPr>
          <w:delText>initializerExpression</w:delText>
        </w:r>
      </w:del>
    </w:p>
    <w:p w14:paraId="4A09D31E" w14:textId="52F63E2E" w:rsidR="009426AC" w:rsidRPr="001809CB" w:rsidDel="0066337D" w:rsidRDefault="009426AC" w:rsidP="00AF28FF">
      <w:pPr>
        <w:snapToGrid w:val="0"/>
        <w:spacing w:before="0" w:after="160" w:line="480" w:lineRule="auto"/>
        <w:ind w:firstLine="720"/>
        <w:rPr>
          <w:del w:id="261" w:author="luimarco carrascal diaz" w:date="2024-12-13T12:58:00Z" w16du:dateUtc="2024-12-13T17:58:00Z"/>
          <w:rFonts w:ascii="Times New Roman" w:hAnsi="Times New Roman"/>
          <w:b/>
          <w:bCs/>
          <w:sz w:val="24"/>
          <w:szCs w:val="24"/>
          <w:lang w:val="en-US"/>
        </w:rPr>
      </w:pPr>
      <w:del w:id="262" w:author="luimarco carrascal diaz" w:date="2024-12-13T12:58:00Z" w16du:dateUtc="2024-12-13T17:58:00Z">
        <w:r w:rsidRPr="001809CB" w:rsidDel="0066337D">
          <w:rPr>
            <w:rFonts w:ascii="Times New Roman" w:hAnsi="Times New Roman"/>
            <w:b/>
            <w:bCs/>
            <w:sz w:val="24"/>
            <w:szCs w:val="24"/>
            <w:lang w:val="en-US"/>
          </w:rPr>
          <w:delText>: assignableExpression assignmentOperator expr</w:delText>
        </w:r>
      </w:del>
    </w:p>
    <w:p w14:paraId="43D41471" w14:textId="13142A93" w:rsidR="001067CD" w:rsidRPr="001809CB" w:rsidDel="0066337D" w:rsidRDefault="009426AC" w:rsidP="00AF28FF">
      <w:pPr>
        <w:snapToGrid w:val="0"/>
        <w:spacing w:before="0" w:after="160" w:line="480" w:lineRule="auto"/>
        <w:ind w:firstLine="720"/>
        <w:rPr>
          <w:del w:id="263" w:author="luimarco carrascal diaz" w:date="2024-12-13T12:58:00Z" w16du:dateUtc="2024-12-13T17:58:00Z"/>
          <w:rFonts w:ascii="Times New Roman" w:hAnsi="Times New Roman"/>
          <w:b/>
          <w:bCs/>
          <w:sz w:val="24"/>
          <w:szCs w:val="24"/>
        </w:rPr>
      </w:pPr>
      <w:del w:id="264" w:author="luimarco carrascal diaz" w:date="2024-12-13T12:58:00Z" w16du:dateUtc="2024-12-13T17:58:00Z">
        <w:r w:rsidRPr="001809CB" w:rsidDel="0066337D">
          <w:rPr>
            <w:rFonts w:ascii="Times New Roman" w:hAnsi="Times New Roman"/>
            <w:b/>
            <w:bCs/>
            <w:sz w:val="24"/>
            <w:szCs w:val="24"/>
          </w:rPr>
          <w:delText>| conditionalExpression</w:delText>
        </w:r>
      </w:del>
    </w:p>
    <w:p w14:paraId="55738B44" w14:textId="07B20EA4" w:rsidR="009426AC" w:rsidRPr="001809CB" w:rsidDel="0066337D" w:rsidRDefault="009426AC" w:rsidP="00AF28FF">
      <w:pPr>
        <w:snapToGrid w:val="0"/>
        <w:spacing w:before="0" w:after="160" w:line="480" w:lineRule="auto"/>
        <w:ind w:firstLine="720"/>
        <w:rPr>
          <w:del w:id="265" w:author="luimarco carrascal diaz" w:date="2024-12-13T12:58:00Z" w16du:dateUtc="2024-12-13T17:58:00Z"/>
          <w:rFonts w:ascii="Times New Roman" w:hAnsi="Times New Roman"/>
          <w:b/>
          <w:bCs/>
          <w:sz w:val="24"/>
          <w:szCs w:val="24"/>
        </w:rPr>
      </w:pPr>
      <w:del w:id="266" w:author="luimarco carrascal diaz" w:date="2024-12-13T12:58:00Z" w16du:dateUtc="2024-12-13T17:58:00Z">
        <w:r w:rsidRPr="001809CB" w:rsidDel="0066337D">
          <w:rPr>
            <w:rFonts w:ascii="Times New Roman" w:hAnsi="Times New Roman"/>
            <w:b/>
            <w:bCs/>
            <w:sz w:val="24"/>
            <w:szCs w:val="24"/>
          </w:rPr>
          <w:delText>| cascade</w:delText>
        </w:r>
      </w:del>
    </w:p>
    <w:p w14:paraId="7AC35CD1" w14:textId="70553E9E" w:rsidR="00A47300" w:rsidRPr="001809CB" w:rsidDel="0066337D" w:rsidRDefault="009426AC" w:rsidP="00AF28FF">
      <w:pPr>
        <w:snapToGrid w:val="0"/>
        <w:spacing w:before="0" w:after="160" w:line="480" w:lineRule="auto"/>
        <w:ind w:firstLine="720"/>
        <w:rPr>
          <w:del w:id="267" w:author="luimarco carrascal diaz" w:date="2024-12-13T12:58:00Z" w16du:dateUtc="2024-12-13T17:58:00Z"/>
          <w:rFonts w:ascii="Times New Roman" w:hAnsi="Times New Roman"/>
          <w:b/>
          <w:bCs/>
          <w:sz w:val="24"/>
          <w:szCs w:val="24"/>
        </w:rPr>
      </w:pPr>
      <w:del w:id="268" w:author="luimarco carrascal diaz" w:date="2024-12-13T12:58:00Z" w16du:dateUtc="2024-12-13T17:58:00Z">
        <w:r w:rsidRPr="001809CB" w:rsidDel="0066337D">
          <w:rPr>
            <w:rFonts w:ascii="Times New Roman" w:hAnsi="Times New Roman"/>
            <w:b/>
            <w:bCs/>
            <w:sz w:val="24"/>
            <w:szCs w:val="24"/>
          </w:rPr>
          <w:delText>| throwExpression    ;</w:delText>
        </w:r>
      </w:del>
    </w:p>
    <w:p w14:paraId="1AFB1BF7" w14:textId="6D0BDA52" w:rsidR="009426AC" w:rsidRPr="001809CB" w:rsidRDefault="00681ADB"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A</w:t>
      </w:r>
      <w:r w:rsidR="009426AC" w:rsidRPr="001809CB">
        <w:rPr>
          <w:rFonts w:ascii="Times New Roman" w:hAnsi="Times New Roman"/>
          <w:sz w:val="24"/>
          <w:szCs w:val="24"/>
        </w:rPr>
        <w:t xml:space="preserve"> continuación, el árbol que genera la </w:t>
      </w:r>
      <w:commentRangeStart w:id="269"/>
      <w:r w:rsidR="009426AC" w:rsidRPr="001809CB">
        <w:rPr>
          <w:rFonts w:ascii="Times New Roman" w:hAnsi="Times New Roman"/>
          <w:sz w:val="24"/>
          <w:szCs w:val="24"/>
        </w:rPr>
        <w:t xml:space="preserve">instrucción </w:t>
      </w:r>
      <w:commentRangeEnd w:id="269"/>
      <w:r w:rsidR="004A2625">
        <w:rPr>
          <w:rStyle w:val="Refdecomentario"/>
        </w:rPr>
        <w:commentReference w:id="269"/>
      </w:r>
      <w:r w:rsidR="009426AC" w:rsidRPr="001809CB">
        <w:rPr>
          <w:rFonts w:ascii="Times New Roman" w:hAnsi="Times New Roman"/>
          <w:sz w:val="24"/>
          <w:szCs w:val="24"/>
        </w:rPr>
        <w:t>anterior en DART 3</w:t>
      </w:r>
      <w:r w:rsidRPr="001809CB">
        <w:rPr>
          <w:rFonts w:ascii="Times New Roman" w:hAnsi="Times New Roman"/>
          <w:sz w:val="24"/>
          <w:szCs w:val="24"/>
        </w:rPr>
        <w:t>.</w:t>
      </w:r>
    </w:p>
    <w:p w14:paraId="45195681" w14:textId="6C568E8C" w:rsidR="005C28CB" w:rsidRPr="001809CB" w:rsidRDefault="00A47300" w:rsidP="00AF28FF">
      <w:pPr>
        <w:snapToGrid w:val="0"/>
        <w:spacing w:before="0" w:after="160" w:line="480" w:lineRule="auto"/>
        <w:ind w:firstLine="720"/>
        <w:rPr>
          <w:rFonts w:ascii="Times New Roman" w:hAnsi="Times New Roman"/>
          <w:sz w:val="24"/>
          <w:szCs w:val="24"/>
        </w:rPr>
      </w:pPr>
      <w:r w:rsidRPr="001809CB">
        <w:rPr>
          <w:rFonts w:ascii="Times New Roman" w:hAnsi="Times New Roman"/>
          <w:noProof/>
          <w:sz w:val="24"/>
          <w:szCs w:val="24"/>
        </w:rPr>
        <w:drawing>
          <wp:inline distT="0" distB="0" distL="0" distR="0" wp14:anchorId="6B532205" wp14:editId="23DCE554">
            <wp:extent cx="4869180" cy="4632960"/>
            <wp:effectExtent l="0" t="0" r="7620" b="0"/>
            <wp:docPr id="1466689432"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89432" name="Imagen 3" descr="Tabl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r="8244" b="-468"/>
                    <a:stretch/>
                  </pic:blipFill>
                  <pic:spPr bwMode="auto">
                    <a:xfrm>
                      <a:off x="0" y="0"/>
                      <a:ext cx="4877401" cy="4640782"/>
                    </a:xfrm>
                    <a:prstGeom prst="rect">
                      <a:avLst/>
                    </a:prstGeom>
                    <a:noFill/>
                    <a:ln>
                      <a:noFill/>
                    </a:ln>
                    <a:extLst>
                      <a:ext uri="{53640926-AAD7-44D8-BBD7-CCE9431645EC}">
                        <a14:shadowObscured xmlns:a14="http://schemas.microsoft.com/office/drawing/2010/main"/>
                      </a:ext>
                    </a:extLst>
                  </pic:spPr>
                </pic:pic>
              </a:graphicData>
            </a:graphic>
          </wp:inline>
        </w:drawing>
      </w:r>
    </w:p>
    <w:p w14:paraId="3DC409DA" w14:textId="6088D4DC" w:rsidR="00B725A6" w:rsidRDefault="00B725A6" w:rsidP="00AF28FF">
      <w:pPr>
        <w:snapToGrid w:val="0"/>
        <w:spacing w:before="0" w:after="160" w:line="480" w:lineRule="auto"/>
        <w:ind w:firstLine="720"/>
        <w:rPr>
          <w:ins w:id="270" w:author="luimarco carrascal diaz" w:date="2024-12-13T19:28:00Z" w16du:dateUtc="2024-12-14T00:28:00Z"/>
          <w:rFonts w:ascii="Times New Roman" w:hAnsi="Times New Roman"/>
          <w:b/>
          <w:bCs/>
          <w:sz w:val="24"/>
          <w:szCs w:val="24"/>
        </w:rPr>
      </w:pPr>
      <w:commentRangeStart w:id="271"/>
      <w:r w:rsidRPr="001809CB">
        <w:rPr>
          <w:rFonts w:ascii="Times New Roman" w:hAnsi="Times New Roman"/>
          <w:b/>
          <w:bCs/>
          <w:sz w:val="24"/>
          <w:szCs w:val="24"/>
        </w:rPr>
        <w:lastRenderedPageBreak/>
        <w:t>Ejemplo regla N</w:t>
      </w:r>
      <w:r w:rsidR="00F7006A" w:rsidRPr="001809CB">
        <w:rPr>
          <w:rFonts w:ascii="Times New Roman" w:hAnsi="Times New Roman"/>
          <w:b/>
          <w:bCs/>
          <w:sz w:val="24"/>
          <w:szCs w:val="24"/>
        </w:rPr>
        <w:t xml:space="preserve">o. </w:t>
      </w:r>
      <w:r w:rsidRPr="001809CB">
        <w:rPr>
          <w:rFonts w:ascii="Times New Roman" w:hAnsi="Times New Roman"/>
          <w:b/>
          <w:bCs/>
          <w:sz w:val="24"/>
          <w:szCs w:val="24"/>
        </w:rPr>
        <w:t>2</w:t>
      </w:r>
      <w:commentRangeEnd w:id="271"/>
      <w:r w:rsidR="004A2625">
        <w:rPr>
          <w:rStyle w:val="Refdecomentario"/>
        </w:rPr>
        <w:commentReference w:id="271"/>
      </w:r>
      <w:ins w:id="272" w:author="luimarco carrascal diaz" w:date="2024-12-13T19:25:00Z" w16du:dateUtc="2024-12-14T00:25:00Z">
        <w:r w:rsidR="0007206F">
          <w:rPr>
            <w:rFonts w:ascii="Times New Roman" w:hAnsi="Times New Roman"/>
            <w:b/>
            <w:bCs/>
            <w:sz w:val="24"/>
            <w:szCs w:val="24"/>
          </w:rPr>
          <w:t xml:space="preserve"> (</w:t>
        </w:r>
        <w:proofErr w:type="spellStart"/>
        <w:r w:rsidR="0007206F">
          <w:rPr>
            <w:rFonts w:ascii="Times New Roman" w:hAnsi="Times New Roman"/>
            <w:b/>
            <w:bCs/>
            <w:sz w:val="24"/>
            <w:szCs w:val="24"/>
          </w:rPr>
          <w:t>Initializer</w:t>
        </w:r>
        <w:proofErr w:type="spellEnd"/>
        <w:r w:rsidR="0007206F">
          <w:rPr>
            <w:rFonts w:ascii="Times New Roman" w:hAnsi="Times New Roman"/>
            <w:b/>
            <w:bCs/>
            <w:sz w:val="24"/>
            <w:szCs w:val="24"/>
          </w:rPr>
          <w:t xml:space="preserve"> </w:t>
        </w:r>
        <w:proofErr w:type="spellStart"/>
        <w:r w:rsidR="0007206F">
          <w:rPr>
            <w:rFonts w:ascii="Times New Roman" w:hAnsi="Times New Roman"/>
            <w:b/>
            <w:bCs/>
            <w:sz w:val="24"/>
            <w:szCs w:val="24"/>
          </w:rPr>
          <w:t>Expression</w:t>
        </w:r>
      </w:ins>
      <w:proofErr w:type="spellEnd"/>
      <w:ins w:id="273" w:author="luimarco carrascal diaz" w:date="2024-12-13T19:26:00Z" w16du:dateUtc="2024-12-14T00:26:00Z">
        <w:r w:rsidR="0007206F">
          <w:rPr>
            <w:rFonts w:ascii="Times New Roman" w:hAnsi="Times New Roman"/>
            <w:b/>
            <w:bCs/>
            <w:sz w:val="24"/>
            <w:szCs w:val="24"/>
          </w:rPr>
          <w:t>)</w:t>
        </w:r>
      </w:ins>
    </w:p>
    <w:p w14:paraId="4CC9A99C" w14:textId="77777777" w:rsidR="00C271DB" w:rsidRPr="00C271DB" w:rsidRDefault="00C271DB" w:rsidP="00C271DB">
      <w:pPr>
        <w:snapToGrid w:val="0"/>
        <w:spacing w:before="0" w:after="160"/>
        <w:ind w:firstLine="720"/>
        <w:rPr>
          <w:ins w:id="274" w:author="luimarco carrascal diaz" w:date="2024-12-13T19:31:00Z" w16du:dateUtc="2024-12-14T00:31:00Z"/>
          <w:rFonts w:ascii="Times New Roman" w:hAnsi="Times New Roman"/>
          <w:sz w:val="24"/>
          <w:szCs w:val="24"/>
          <w:rPrChange w:id="275" w:author="luimarco carrascal diaz" w:date="2024-12-13T19:31:00Z" w16du:dateUtc="2024-12-14T00:31:00Z">
            <w:rPr>
              <w:ins w:id="276" w:author="luimarco carrascal diaz" w:date="2024-12-13T19:31:00Z" w16du:dateUtc="2024-12-14T00:31:00Z"/>
              <w:rFonts w:ascii="Times New Roman" w:hAnsi="Times New Roman"/>
              <w:b/>
              <w:bCs/>
              <w:sz w:val="24"/>
              <w:szCs w:val="24"/>
            </w:rPr>
          </w:rPrChange>
        </w:rPr>
        <w:pPrChange w:id="277" w:author="luimarco carrascal diaz" w:date="2024-12-13T19:31:00Z" w16du:dateUtc="2024-12-14T00:31:00Z">
          <w:pPr>
            <w:snapToGrid w:val="0"/>
            <w:spacing w:before="0" w:after="160" w:line="480" w:lineRule="auto"/>
            <w:ind w:firstLine="720"/>
          </w:pPr>
        </w:pPrChange>
      </w:pPr>
      <w:proofErr w:type="spellStart"/>
      <w:ins w:id="278" w:author="luimarco carrascal diaz" w:date="2024-12-13T19:31:00Z" w16du:dateUtc="2024-12-14T00:31:00Z">
        <w:r w:rsidRPr="00C271DB">
          <w:rPr>
            <w:rFonts w:ascii="Times New Roman" w:hAnsi="Times New Roman"/>
            <w:sz w:val="24"/>
            <w:szCs w:val="24"/>
            <w:rPrChange w:id="279" w:author="luimarco carrascal diaz" w:date="2024-12-13T19:31:00Z" w16du:dateUtc="2024-12-14T00:31:00Z">
              <w:rPr>
                <w:rFonts w:ascii="Times New Roman" w:hAnsi="Times New Roman"/>
                <w:b/>
                <w:bCs/>
                <w:sz w:val="24"/>
                <w:szCs w:val="24"/>
              </w:rPr>
            </w:rPrChange>
          </w:rPr>
          <w:t>void</w:t>
        </w:r>
        <w:proofErr w:type="spellEnd"/>
        <w:r w:rsidRPr="00C271DB">
          <w:rPr>
            <w:rFonts w:ascii="Times New Roman" w:hAnsi="Times New Roman"/>
            <w:sz w:val="24"/>
            <w:szCs w:val="24"/>
            <w:rPrChange w:id="280" w:author="luimarco carrascal diaz" w:date="2024-12-13T19:31:00Z" w16du:dateUtc="2024-12-14T00:31:00Z">
              <w:rPr>
                <w:rFonts w:ascii="Times New Roman" w:hAnsi="Times New Roman"/>
                <w:b/>
                <w:bCs/>
                <w:sz w:val="24"/>
                <w:szCs w:val="24"/>
              </w:rPr>
            </w:rPrChange>
          </w:rPr>
          <w:t xml:space="preserve"> </w:t>
        </w:r>
        <w:proofErr w:type="spellStart"/>
        <w:proofErr w:type="gramStart"/>
        <w:r w:rsidRPr="00C271DB">
          <w:rPr>
            <w:rFonts w:ascii="Times New Roman" w:hAnsi="Times New Roman"/>
            <w:sz w:val="24"/>
            <w:szCs w:val="24"/>
            <w:rPrChange w:id="281" w:author="luimarco carrascal diaz" w:date="2024-12-13T19:31:00Z" w16du:dateUtc="2024-12-14T00:31:00Z">
              <w:rPr>
                <w:rFonts w:ascii="Times New Roman" w:hAnsi="Times New Roman"/>
                <w:b/>
                <w:bCs/>
                <w:sz w:val="24"/>
                <w:szCs w:val="24"/>
              </w:rPr>
            </w:rPrChange>
          </w:rPr>
          <w:t>main</w:t>
        </w:r>
        <w:proofErr w:type="spellEnd"/>
        <w:r w:rsidRPr="00C271DB">
          <w:rPr>
            <w:rFonts w:ascii="Times New Roman" w:hAnsi="Times New Roman"/>
            <w:sz w:val="24"/>
            <w:szCs w:val="24"/>
            <w:rPrChange w:id="282" w:author="luimarco carrascal diaz" w:date="2024-12-13T19:31:00Z" w16du:dateUtc="2024-12-14T00:31:00Z">
              <w:rPr>
                <w:rFonts w:ascii="Times New Roman" w:hAnsi="Times New Roman"/>
                <w:b/>
                <w:bCs/>
                <w:sz w:val="24"/>
                <w:szCs w:val="24"/>
              </w:rPr>
            </w:rPrChange>
          </w:rPr>
          <w:t>(</w:t>
        </w:r>
        <w:proofErr w:type="gramEnd"/>
        <w:r w:rsidRPr="00C271DB">
          <w:rPr>
            <w:rFonts w:ascii="Times New Roman" w:hAnsi="Times New Roman"/>
            <w:sz w:val="24"/>
            <w:szCs w:val="24"/>
            <w:rPrChange w:id="283" w:author="luimarco carrascal diaz" w:date="2024-12-13T19:31:00Z" w16du:dateUtc="2024-12-14T00:31:00Z">
              <w:rPr>
                <w:rFonts w:ascii="Times New Roman" w:hAnsi="Times New Roman"/>
                <w:b/>
                <w:bCs/>
                <w:sz w:val="24"/>
                <w:szCs w:val="24"/>
              </w:rPr>
            </w:rPrChange>
          </w:rPr>
          <w:t>) {</w:t>
        </w:r>
      </w:ins>
    </w:p>
    <w:p w14:paraId="6F7C91CC" w14:textId="77777777" w:rsidR="00C271DB" w:rsidRPr="00C271DB" w:rsidRDefault="00C271DB" w:rsidP="00C271DB">
      <w:pPr>
        <w:snapToGrid w:val="0"/>
        <w:spacing w:before="0" w:after="160"/>
        <w:ind w:firstLine="720"/>
        <w:rPr>
          <w:ins w:id="284" w:author="luimarco carrascal diaz" w:date="2024-12-13T19:31:00Z" w16du:dateUtc="2024-12-14T00:31:00Z"/>
          <w:rFonts w:ascii="Times New Roman" w:hAnsi="Times New Roman"/>
          <w:sz w:val="24"/>
          <w:szCs w:val="24"/>
          <w:rPrChange w:id="285" w:author="luimarco carrascal diaz" w:date="2024-12-13T19:31:00Z" w16du:dateUtc="2024-12-14T00:31:00Z">
            <w:rPr>
              <w:ins w:id="286" w:author="luimarco carrascal diaz" w:date="2024-12-13T19:31:00Z" w16du:dateUtc="2024-12-14T00:31:00Z"/>
              <w:rFonts w:ascii="Times New Roman" w:hAnsi="Times New Roman"/>
              <w:b/>
              <w:bCs/>
              <w:sz w:val="24"/>
              <w:szCs w:val="24"/>
            </w:rPr>
          </w:rPrChange>
        </w:rPr>
        <w:pPrChange w:id="287" w:author="luimarco carrascal diaz" w:date="2024-12-13T19:31:00Z" w16du:dateUtc="2024-12-14T00:31:00Z">
          <w:pPr>
            <w:snapToGrid w:val="0"/>
            <w:spacing w:before="0" w:after="160" w:line="480" w:lineRule="auto"/>
            <w:ind w:firstLine="720"/>
          </w:pPr>
        </w:pPrChange>
      </w:pPr>
      <w:ins w:id="288" w:author="luimarco carrascal diaz" w:date="2024-12-13T19:31:00Z" w16du:dateUtc="2024-12-14T00:31:00Z">
        <w:r w:rsidRPr="00C271DB">
          <w:rPr>
            <w:rFonts w:ascii="Times New Roman" w:hAnsi="Times New Roman"/>
            <w:sz w:val="24"/>
            <w:szCs w:val="24"/>
            <w:rPrChange w:id="289" w:author="luimarco carrascal diaz" w:date="2024-12-13T19:31:00Z" w16du:dateUtc="2024-12-14T00:31:00Z">
              <w:rPr>
                <w:rFonts w:ascii="Times New Roman" w:hAnsi="Times New Roman"/>
                <w:b/>
                <w:bCs/>
                <w:sz w:val="24"/>
                <w:szCs w:val="24"/>
              </w:rPr>
            </w:rPrChange>
          </w:rPr>
          <w:t xml:space="preserve">  </w:t>
        </w:r>
        <w:proofErr w:type="spellStart"/>
        <w:r w:rsidRPr="00C271DB">
          <w:rPr>
            <w:rFonts w:ascii="Times New Roman" w:hAnsi="Times New Roman"/>
            <w:sz w:val="24"/>
            <w:szCs w:val="24"/>
            <w:rPrChange w:id="290" w:author="luimarco carrascal diaz" w:date="2024-12-13T19:31:00Z" w16du:dateUtc="2024-12-14T00:31:00Z">
              <w:rPr>
                <w:rFonts w:ascii="Times New Roman" w:hAnsi="Times New Roman"/>
                <w:b/>
                <w:bCs/>
                <w:sz w:val="24"/>
                <w:szCs w:val="24"/>
              </w:rPr>
            </w:rPrChange>
          </w:rPr>
          <w:t>var</w:t>
        </w:r>
        <w:proofErr w:type="spellEnd"/>
        <w:r w:rsidRPr="00C271DB">
          <w:rPr>
            <w:rFonts w:ascii="Times New Roman" w:hAnsi="Times New Roman"/>
            <w:sz w:val="24"/>
            <w:szCs w:val="24"/>
            <w:rPrChange w:id="291" w:author="luimarco carrascal diaz" w:date="2024-12-13T19:31:00Z" w16du:dateUtc="2024-12-14T00:31:00Z">
              <w:rPr>
                <w:rFonts w:ascii="Times New Roman" w:hAnsi="Times New Roman"/>
                <w:b/>
                <w:bCs/>
                <w:sz w:val="24"/>
                <w:szCs w:val="24"/>
              </w:rPr>
            </w:rPrChange>
          </w:rPr>
          <w:t xml:space="preserve"> </w:t>
        </w:r>
        <w:proofErr w:type="spellStart"/>
        <w:r w:rsidRPr="00C271DB">
          <w:rPr>
            <w:rFonts w:ascii="Times New Roman" w:hAnsi="Times New Roman"/>
            <w:sz w:val="24"/>
            <w:szCs w:val="24"/>
            <w:rPrChange w:id="292" w:author="luimarco carrascal diaz" w:date="2024-12-13T19:31:00Z" w16du:dateUtc="2024-12-14T00:31:00Z">
              <w:rPr>
                <w:rFonts w:ascii="Times New Roman" w:hAnsi="Times New Roman"/>
                <w:b/>
                <w:bCs/>
                <w:sz w:val="24"/>
                <w:szCs w:val="24"/>
              </w:rPr>
            </w:rPrChange>
          </w:rPr>
          <w:t>greeting</w:t>
        </w:r>
        <w:proofErr w:type="spellEnd"/>
        <w:r w:rsidRPr="00C271DB">
          <w:rPr>
            <w:rFonts w:ascii="Times New Roman" w:hAnsi="Times New Roman"/>
            <w:sz w:val="24"/>
            <w:szCs w:val="24"/>
            <w:rPrChange w:id="293" w:author="luimarco carrascal diaz" w:date="2024-12-13T19:31:00Z" w16du:dateUtc="2024-12-14T00:31:00Z">
              <w:rPr>
                <w:rFonts w:ascii="Times New Roman" w:hAnsi="Times New Roman"/>
                <w:b/>
                <w:bCs/>
                <w:sz w:val="24"/>
                <w:szCs w:val="24"/>
              </w:rPr>
            </w:rPrChange>
          </w:rPr>
          <w:t xml:space="preserve"> = </w:t>
        </w:r>
        <w:proofErr w:type="spellStart"/>
        <w:r w:rsidRPr="00C271DB">
          <w:rPr>
            <w:rFonts w:ascii="Times New Roman" w:hAnsi="Times New Roman"/>
            <w:sz w:val="24"/>
            <w:szCs w:val="24"/>
            <w:rPrChange w:id="294" w:author="luimarco carrascal diaz" w:date="2024-12-13T19:31:00Z" w16du:dateUtc="2024-12-14T00:31:00Z">
              <w:rPr>
                <w:rFonts w:ascii="Times New Roman" w:hAnsi="Times New Roman"/>
                <w:b/>
                <w:bCs/>
                <w:sz w:val="24"/>
                <w:szCs w:val="24"/>
              </w:rPr>
            </w:rPrChange>
          </w:rPr>
          <w:t>StringBuffer</w:t>
        </w:r>
        <w:proofErr w:type="spellEnd"/>
        <w:r w:rsidRPr="00C271DB">
          <w:rPr>
            <w:rFonts w:ascii="Times New Roman" w:hAnsi="Times New Roman"/>
            <w:sz w:val="24"/>
            <w:szCs w:val="24"/>
            <w:rPrChange w:id="295" w:author="luimarco carrascal diaz" w:date="2024-12-13T19:31:00Z" w16du:dateUtc="2024-12-14T00:31:00Z">
              <w:rPr>
                <w:rFonts w:ascii="Times New Roman" w:hAnsi="Times New Roman"/>
                <w:b/>
                <w:bCs/>
                <w:sz w:val="24"/>
                <w:szCs w:val="24"/>
              </w:rPr>
            </w:rPrChange>
          </w:rPr>
          <w:t>("</w:t>
        </w:r>
        <w:proofErr w:type="spellStart"/>
        <w:r w:rsidRPr="00C271DB">
          <w:rPr>
            <w:rFonts w:ascii="Times New Roman" w:hAnsi="Times New Roman"/>
            <w:sz w:val="24"/>
            <w:szCs w:val="24"/>
            <w:rPrChange w:id="296" w:author="luimarco carrascal diaz" w:date="2024-12-13T19:31:00Z" w16du:dateUtc="2024-12-14T00:31:00Z">
              <w:rPr>
                <w:rFonts w:ascii="Times New Roman" w:hAnsi="Times New Roman"/>
                <w:b/>
                <w:bCs/>
                <w:sz w:val="24"/>
                <w:szCs w:val="24"/>
              </w:rPr>
            </w:rPrChange>
          </w:rPr>
          <w:t>Hello</w:t>
        </w:r>
        <w:proofErr w:type="spellEnd"/>
        <w:r w:rsidRPr="00C271DB">
          <w:rPr>
            <w:rFonts w:ascii="Times New Roman" w:hAnsi="Times New Roman"/>
            <w:sz w:val="24"/>
            <w:szCs w:val="24"/>
            <w:rPrChange w:id="297" w:author="luimarco carrascal diaz" w:date="2024-12-13T19:31:00Z" w16du:dateUtc="2024-12-14T00:31:00Z">
              <w:rPr>
                <w:rFonts w:ascii="Times New Roman" w:hAnsi="Times New Roman"/>
                <w:b/>
                <w:bCs/>
                <w:sz w:val="24"/>
                <w:szCs w:val="24"/>
              </w:rPr>
            </w:rPrChange>
          </w:rPr>
          <w:t>")</w:t>
        </w:r>
      </w:ins>
    </w:p>
    <w:p w14:paraId="18F22DEE" w14:textId="77777777" w:rsidR="00C271DB" w:rsidRPr="00C271DB" w:rsidRDefault="00C271DB" w:rsidP="00C271DB">
      <w:pPr>
        <w:snapToGrid w:val="0"/>
        <w:spacing w:before="0" w:after="160"/>
        <w:ind w:firstLine="720"/>
        <w:rPr>
          <w:ins w:id="298" w:author="luimarco carrascal diaz" w:date="2024-12-13T19:31:00Z" w16du:dateUtc="2024-12-14T00:31:00Z"/>
          <w:rFonts w:ascii="Times New Roman" w:hAnsi="Times New Roman"/>
          <w:sz w:val="24"/>
          <w:szCs w:val="24"/>
          <w:rPrChange w:id="299" w:author="luimarco carrascal diaz" w:date="2024-12-13T19:31:00Z" w16du:dateUtc="2024-12-14T00:31:00Z">
            <w:rPr>
              <w:ins w:id="300" w:author="luimarco carrascal diaz" w:date="2024-12-13T19:31:00Z" w16du:dateUtc="2024-12-14T00:31:00Z"/>
              <w:rFonts w:ascii="Times New Roman" w:hAnsi="Times New Roman"/>
              <w:b/>
              <w:bCs/>
              <w:sz w:val="24"/>
              <w:szCs w:val="24"/>
            </w:rPr>
          </w:rPrChange>
        </w:rPr>
        <w:pPrChange w:id="301" w:author="luimarco carrascal diaz" w:date="2024-12-13T19:31:00Z" w16du:dateUtc="2024-12-14T00:31:00Z">
          <w:pPr>
            <w:snapToGrid w:val="0"/>
            <w:spacing w:before="0" w:after="160" w:line="480" w:lineRule="auto"/>
            <w:ind w:firstLine="720"/>
          </w:pPr>
        </w:pPrChange>
      </w:pPr>
      <w:ins w:id="302" w:author="luimarco carrascal diaz" w:date="2024-12-13T19:31:00Z" w16du:dateUtc="2024-12-14T00:31:00Z">
        <w:r w:rsidRPr="00C271DB">
          <w:rPr>
            <w:rFonts w:ascii="Times New Roman" w:hAnsi="Times New Roman"/>
            <w:sz w:val="24"/>
            <w:szCs w:val="24"/>
            <w:rPrChange w:id="303" w:author="luimarco carrascal diaz" w:date="2024-12-13T19:31:00Z" w16du:dateUtc="2024-12-14T00:31:00Z">
              <w:rPr>
                <w:rFonts w:ascii="Times New Roman" w:hAnsi="Times New Roman"/>
                <w:b/>
                <w:bCs/>
                <w:sz w:val="24"/>
                <w:szCs w:val="24"/>
              </w:rPr>
            </w:rPrChange>
          </w:rPr>
          <w:t xml:space="preserve">    </w:t>
        </w:r>
        <w:proofErr w:type="gramStart"/>
        <w:r w:rsidRPr="00C271DB">
          <w:rPr>
            <w:rFonts w:ascii="Times New Roman" w:hAnsi="Times New Roman"/>
            <w:sz w:val="24"/>
            <w:szCs w:val="24"/>
            <w:rPrChange w:id="304" w:author="luimarco carrascal diaz" w:date="2024-12-13T19:31:00Z" w16du:dateUtc="2024-12-14T00:31:00Z">
              <w:rPr>
                <w:rFonts w:ascii="Times New Roman" w:hAnsi="Times New Roman"/>
                <w:b/>
                <w:bCs/>
                <w:sz w:val="24"/>
                <w:szCs w:val="24"/>
              </w:rPr>
            </w:rPrChange>
          </w:rPr>
          <w:t>..</w:t>
        </w:r>
        <w:proofErr w:type="spellStart"/>
        <w:proofErr w:type="gramEnd"/>
        <w:r w:rsidRPr="00C271DB">
          <w:rPr>
            <w:rFonts w:ascii="Times New Roman" w:hAnsi="Times New Roman"/>
            <w:sz w:val="24"/>
            <w:szCs w:val="24"/>
            <w:rPrChange w:id="305" w:author="luimarco carrascal diaz" w:date="2024-12-13T19:31:00Z" w16du:dateUtc="2024-12-14T00:31:00Z">
              <w:rPr>
                <w:rFonts w:ascii="Times New Roman" w:hAnsi="Times New Roman"/>
                <w:b/>
                <w:bCs/>
                <w:sz w:val="24"/>
                <w:szCs w:val="24"/>
              </w:rPr>
            </w:rPrChange>
          </w:rPr>
          <w:t>write</w:t>
        </w:r>
        <w:proofErr w:type="spellEnd"/>
        <w:r w:rsidRPr="00C271DB">
          <w:rPr>
            <w:rFonts w:ascii="Times New Roman" w:hAnsi="Times New Roman"/>
            <w:sz w:val="24"/>
            <w:szCs w:val="24"/>
            <w:rPrChange w:id="306" w:author="luimarco carrascal diaz" w:date="2024-12-13T19:31:00Z" w16du:dateUtc="2024-12-14T00:31:00Z">
              <w:rPr>
                <w:rFonts w:ascii="Times New Roman" w:hAnsi="Times New Roman"/>
                <w:b/>
                <w:bCs/>
                <w:sz w:val="24"/>
                <w:szCs w:val="24"/>
              </w:rPr>
            </w:rPrChange>
          </w:rPr>
          <w:t xml:space="preserve">(" </w:t>
        </w:r>
        <w:proofErr w:type="spellStart"/>
        <w:r w:rsidRPr="00C271DB">
          <w:rPr>
            <w:rFonts w:ascii="Times New Roman" w:hAnsi="Times New Roman"/>
            <w:sz w:val="24"/>
            <w:szCs w:val="24"/>
            <w:rPrChange w:id="307" w:author="luimarco carrascal diaz" w:date="2024-12-13T19:31:00Z" w16du:dateUtc="2024-12-14T00:31:00Z">
              <w:rPr>
                <w:rFonts w:ascii="Times New Roman" w:hAnsi="Times New Roman"/>
                <w:b/>
                <w:bCs/>
                <w:sz w:val="24"/>
                <w:szCs w:val="24"/>
              </w:rPr>
            </w:rPrChange>
          </w:rPr>
          <w:t>World</w:t>
        </w:r>
        <w:proofErr w:type="spellEnd"/>
        <w:r w:rsidRPr="00C271DB">
          <w:rPr>
            <w:rFonts w:ascii="Times New Roman" w:hAnsi="Times New Roman"/>
            <w:sz w:val="24"/>
            <w:szCs w:val="24"/>
            <w:rPrChange w:id="308" w:author="luimarco carrascal diaz" w:date="2024-12-13T19:31:00Z" w16du:dateUtc="2024-12-14T00:31:00Z">
              <w:rPr>
                <w:rFonts w:ascii="Times New Roman" w:hAnsi="Times New Roman"/>
                <w:b/>
                <w:bCs/>
                <w:sz w:val="24"/>
                <w:szCs w:val="24"/>
              </w:rPr>
            </w:rPrChange>
          </w:rPr>
          <w:t>")</w:t>
        </w:r>
      </w:ins>
    </w:p>
    <w:p w14:paraId="1DD8CFD1" w14:textId="77777777" w:rsidR="00C271DB" w:rsidRPr="00C271DB" w:rsidRDefault="00C271DB" w:rsidP="00C271DB">
      <w:pPr>
        <w:snapToGrid w:val="0"/>
        <w:spacing w:before="0" w:after="160"/>
        <w:ind w:firstLine="720"/>
        <w:rPr>
          <w:ins w:id="309" w:author="luimarco carrascal diaz" w:date="2024-12-13T19:31:00Z" w16du:dateUtc="2024-12-14T00:31:00Z"/>
          <w:rFonts w:ascii="Times New Roman" w:hAnsi="Times New Roman"/>
          <w:sz w:val="24"/>
          <w:szCs w:val="24"/>
          <w:rPrChange w:id="310" w:author="luimarco carrascal diaz" w:date="2024-12-13T19:31:00Z" w16du:dateUtc="2024-12-14T00:31:00Z">
            <w:rPr>
              <w:ins w:id="311" w:author="luimarco carrascal diaz" w:date="2024-12-13T19:31:00Z" w16du:dateUtc="2024-12-14T00:31:00Z"/>
              <w:rFonts w:ascii="Times New Roman" w:hAnsi="Times New Roman"/>
              <w:b/>
              <w:bCs/>
              <w:sz w:val="24"/>
              <w:szCs w:val="24"/>
            </w:rPr>
          </w:rPrChange>
        </w:rPr>
        <w:pPrChange w:id="312" w:author="luimarco carrascal diaz" w:date="2024-12-13T19:31:00Z" w16du:dateUtc="2024-12-14T00:31:00Z">
          <w:pPr>
            <w:snapToGrid w:val="0"/>
            <w:spacing w:before="0" w:after="160" w:line="480" w:lineRule="auto"/>
            <w:ind w:firstLine="720"/>
          </w:pPr>
        </w:pPrChange>
      </w:pPr>
      <w:ins w:id="313" w:author="luimarco carrascal diaz" w:date="2024-12-13T19:31:00Z" w16du:dateUtc="2024-12-14T00:31:00Z">
        <w:r w:rsidRPr="00C271DB">
          <w:rPr>
            <w:rFonts w:ascii="Times New Roman" w:hAnsi="Times New Roman"/>
            <w:sz w:val="24"/>
            <w:szCs w:val="24"/>
            <w:rPrChange w:id="314" w:author="luimarco carrascal diaz" w:date="2024-12-13T19:31:00Z" w16du:dateUtc="2024-12-14T00:31:00Z">
              <w:rPr>
                <w:rFonts w:ascii="Times New Roman" w:hAnsi="Times New Roman"/>
                <w:b/>
                <w:bCs/>
                <w:sz w:val="24"/>
                <w:szCs w:val="24"/>
              </w:rPr>
            </w:rPrChange>
          </w:rPr>
          <w:t xml:space="preserve">    </w:t>
        </w:r>
        <w:proofErr w:type="gramStart"/>
        <w:r w:rsidRPr="00C271DB">
          <w:rPr>
            <w:rFonts w:ascii="Times New Roman" w:hAnsi="Times New Roman"/>
            <w:sz w:val="24"/>
            <w:szCs w:val="24"/>
            <w:rPrChange w:id="315" w:author="luimarco carrascal diaz" w:date="2024-12-13T19:31:00Z" w16du:dateUtc="2024-12-14T00:31:00Z">
              <w:rPr>
                <w:rFonts w:ascii="Times New Roman" w:hAnsi="Times New Roman"/>
                <w:b/>
                <w:bCs/>
                <w:sz w:val="24"/>
                <w:szCs w:val="24"/>
              </w:rPr>
            </w:rPrChange>
          </w:rPr>
          <w:t>..</w:t>
        </w:r>
        <w:proofErr w:type="spellStart"/>
        <w:proofErr w:type="gramEnd"/>
        <w:r w:rsidRPr="00C271DB">
          <w:rPr>
            <w:rFonts w:ascii="Times New Roman" w:hAnsi="Times New Roman"/>
            <w:sz w:val="24"/>
            <w:szCs w:val="24"/>
            <w:rPrChange w:id="316" w:author="luimarco carrascal diaz" w:date="2024-12-13T19:31:00Z" w16du:dateUtc="2024-12-14T00:31:00Z">
              <w:rPr>
                <w:rFonts w:ascii="Times New Roman" w:hAnsi="Times New Roman"/>
                <w:b/>
                <w:bCs/>
                <w:sz w:val="24"/>
                <w:szCs w:val="24"/>
              </w:rPr>
            </w:rPrChange>
          </w:rPr>
          <w:t>write</w:t>
        </w:r>
        <w:proofErr w:type="spellEnd"/>
        <w:r w:rsidRPr="00C271DB">
          <w:rPr>
            <w:rFonts w:ascii="Times New Roman" w:hAnsi="Times New Roman"/>
            <w:sz w:val="24"/>
            <w:szCs w:val="24"/>
            <w:rPrChange w:id="317" w:author="luimarco carrascal diaz" w:date="2024-12-13T19:31:00Z" w16du:dateUtc="2024-12-14T00:31:00Z">
              <w:rPr>
                <w:rFonts w:ascii="Times New Roman" w:hAnsi="Times New Roman"/>
                <w:b/>
                <w:bCs/>
                <w:sz w:val="24"/>
                <w:szCs w:val="24"/>
              </w:rPr>
            </w:rPrChange>
          </w:rPr>
          <w:t>("!");</w:t>
        </w:r>
      </w:ins>
    </w:p>
    <w:p w14:paraId="21A93BED" w14:textId="77777777" w:rsidR="00C271DB" w:rsidRPr="00C271DB" w:rsidRDefault="00C271DB" w:rsidP="00C271DB">
      <w:pPr>
        <w:snapToGrid w:val="0"/>
        <w:spacing w:before="0" w:after="160"/>
        <w:ind w:firstLine="720"/>
        <w:rPr>
          <w:ins w:id="318" w:author="luimarco carrascal diaz" w:date="2024-12-13T19:31:00Z" w16du:dateUtc="2024-12-14T00:31:00Z"/>
          <w:rFonts w:ascii="Times New Roman" w:hAnsi="Times New Roman"/>
          <w:sz w:val="24"/>
          <w:szCs w:val="24"/>
          <w:rPrChange w:id="319" w:author="luimarco carrascal diaz" w:date="2024-12-13T19:31:00Z" w16du:dateUtc="2024-12-14T00:31:00Z">
            <w:rPr>
              <w:ins w:id="320" w:author="luimarco carrascal diaz" w:date="2024-12-13T19:31:00Z" w16du:dateUtc="2024-12-14T00:31:00Z"/>
              <w:rFonts w:ascii="Times New Roman" w:hAnsi="Times New Roman"/>
              <w:b/>
              <w:bCs/>
              <w:sz w:val="24"/>
              <w:szCs w:val="24"/>
            </w:rPr>
          </w:rPrChange>
        </w:rPr>
        <w:pPrChange w:id="321" w:author="luimarco carrascal diaz" w:date="2024-12-13T19:31:00Z" w16du:dateUtc="2024-12-14T00:31:00Z">
          <w:pPr>
            <w:snapToGrid w:val="0"/>
            <w:spacing w:before="0" w:after="160" w:line="480" w:lineRule="auto"/>
            <w:ind w:firstLine="720"/>
          </w:pPr>
        </w:pPrChange>
      </w:pPr>
      <w:ins w:id="322" w:author="luimarco carrascal diaz" w:date="2024-12-13T19:31:00Z" w16du:dateUtc="2024-12-14T00:31:00Z">
        <w:r w:rsidRPr="00C271DB">
          <w:rPr>
            <w:rFonts w:ascii="Times New Roman" w:hAnsi="Times New Roman"/>
            <w:sz w:val="24"/>
            <w:szCs w:val="24"/>
            <w:rPrChange w:id="323" w:author="luimarco carrascal diaz" w:date="2024-12-13T19:31:00Z" w16du:dateUtc="2024-12-14T00:31:00Z">
              <w:rPr>
                <w:rFonts w:ascii="Times New Roman" w:hAnsi="Times New Roman"/>
                <w:b/>
                <w:bCs/>
                <w:sz w:val="24"/>
                <w:szCs w:val="24"/>
              </w:rPr>
            </w:rPrChange>
          </w:rPr>
          <w:t xml:space="preserve">  </w:t>
        </w:r>
        <w:proofErr w:type="spellStart"/>
        <w:r w:rsidRPr="00C271DB">
          <w:rPr>
            <w:rFonts w:ascii="Times New Roman" w:hAnsi="Times New Roman"/>
            <w:sz w:val="24"/>
            <w:szCs w:val="24"/>
            <w:rPrChange w:id="324" w:author="luimarco carrascal diaz" w:date="2024-12-13T19:31:00Z" w16du:dateUtc="2024-12-14T00:31:00Z">
              <w:rPr>
                <w:rFonts w:ascii="Times New Roman" w:hAnsi="Times New Roman"/>
                <w:b/>
                <w:bCs/>
                <w:sz w:val="24"/>
                <w:szCs w:val="24"/>
              </w:rPr>
            </w:rPrChange>
          </w:rPr>
          <w:t>print</w:t>
        </w:r>
        <w:proofErr w:type="spellEnd"/>
        <w:r w:rsidRPr="00C271DB">
          <w:rPr>
            <w:rFonts w:ascii="Times New Roman" w:hAnsi="Times New Roman"/>
            <w:sz w:val="24"/>
            <w:szCs w:val="24"/>
            <w:rPrChange w:id="325" w:author="luimarco carrascal diaz" w:date="2024-12-13T19:31:00Z" w16du:dateUtc="2024-12-14T00:31:00Z">
              <w:rPr>
                <w:rFonts w:ascii="Times New Roman" w:hAnsi="Times New Roman"/>
                <w:b/>
                <w:bCs/>
                <w:sz w:val="24"/>
                <w:szCs w:val="24"/>
              </w:rPr>
            </w:rPrChange>
          </w:rPr>
          <w:t>(</w:t>
        </w:r>
        <w:proofErr w:type="spellStart"/>
        <w:r w:rsidRPr="00C271DB">
          <w:rPr>
            <w:rFonts w:ascii="Times New Roman" w:hAnsi="Times New Roman"/>
            <w:sz w:val="24"/>
            <w:szCs w:val="24"/>
            <w:rPrChange w:id="326" w:author="luimarco carrascal diaz" w:date="2024-12-13T19:31:00Z" w16du:dateUtc="2024-12-14T00:31:00Z">
              <w:rPr>
                <w:rFonts w:ascii="Times New Roman" w:hAnsi="Times New Roman"/>
                <w:b/>
                <w:bCs/>
                <w:sz w:val="24"/>
                <w:szCs w:val="24"/>
              </w:rPr>
            </w:rPrChange>
          </w:rPr>
          <w:t>greeting</w:t>
        </w:r>
        <w:proofErr w:type="spellEnd"/>
        <w:r w:rsidRPr="00C271DB">
          <w:rPr>
            <w:rFonts w:ascii="Times New Roman" w:hAnsi="Times New Roman"/>
            <w:sz w:val="24"/>
            <w:szCs w:val="24"/>
            <w:rPrChange w:id="327" w:author="luimarco carrascal diaz" w:date="2024-12-13T19:31:00Z" w16du:dateUtc="2024-12-14T00:31:00Z">
              <w:rPr>
                <w:rFonts w:ascii="Times New Roman" w:hAnsi="Times New Roman"/>
                <w:b/>
                <w:bCs/>
                <w:sz w:val="24"/>
                <w:szCs w:val="24"/>
              </w:rPr>
            </w:rPrChange>
          </w:rPr>
          <w:t>);</w:t>
        </w:r>
      </w:ins>
    </w:p>
    <w:p w14:paraId="513862E9" w14:textId="746CB302" w:rsidR="00C271DB" w:rsidRDefault="00C271DB" w:rsidP="00C271DB">
      <w:pPr>
        <w:snapToGrid w:val="0"/>
        <w:spacing w:before="0" w:after="160"/>
        <w:ind w:firstLine="720"/>
        <w:rPr>
          <w:ins w:id="328" w:author="luimarco carrascal diaz" w:date="2024-12-13T19:31:00Z" w16du:dateUtc="2024-12-14T00:31:00Z"/>
          <w:rFonts w:ascii="Times New Roman" w:hAnsi="Times New Roman"/>
          <w:sz w:val="24"/>
          <w:szCs w:val="24"/>
        </w:rPr>
      </w:pPr>
      <w:ins w:id="329" w:author="luimarco carrascal diaz" w:date="2024-12-13T19:31:00Z" w16du:dateUtc="2024-12-14T00:31:00Z">
        <w:r w:rsidRPr="00C271DB">
          <w:rPr>
            <w:rFonts w:ascii="Times New Roman" w:hAnsi="Times New Roman"/>
            <w:sz w:val="24"/>
            <w:szCs w:val="24"/>
            <w:rPrChange w:id="330" w:author="luimarco carrascal diaz" w:date="2024-12-13T19:31:00Z" w16du:dateUtc="2024-12-14T00:31:00Z">
              <w:rPr>
                <w:rFonts w:ascii="Times New Roman" w:hAnsi="Times New Roman"/>
                <w:b/>
                <w:bCs/>
                <w:sz w:val="24"/>
                <w:szCs w:val="24"/>
              </w:rPr>
            </w:rPrChange>
          </w:rPr>
          <w:t>}</w:t>
        </w:r>
      </w:ins>
    </w:p>
    <w:p w14:paraId="41C15F8C" w14:textId="77777777" w:rsidR="00C271DB" w:rsidRPr="00C271DB" w:rsidRDefault="00C271DB" w:rsidP="00C271DB">
      <w:pPr>
        <w:snapToGrid w:val="0"/>
        <w:spacing w:before="0" w:after="160"/>
        <w:ind w:firstLine="720"/>
        <w:rPr>
          <w:ins w:id="331" w:author="luimarco carrascal diaz" w:date="2024-12-13T19:32:00Z"/>
          <w:rFonts w:ascii="Times New Roman" w:hAnsi="Times New Roman"/>
          <w:sz w:val="24"/>
          <w:szCs w:val="24"/>
        </w:rPr>
      </w:pPr>
      <w:ins w:id="332" w:author="luimarco carrascal diaz" w:date="2024-12-13T19:32:00Z">
        <w:r w:rsidRPr="00C271DB">
          <w:rPr>
            <w:rFonts w:ascii="Times New Roman" w:hAnsi="Times New Roman"/>
            <w:sz w:val="24"/>
            <w:szCs w:val="24"/>
          </w:rPr>
          <w:t>Pensamiento durante 8 segundos</w:t>
        </w:r>
      </w:ins>
    </w:p>
    <w:p w14:paraId="327B5D2B" w14:textId="77777777" w:rsidR="00C271DB" w:rsidRPr="00C271DB" w:rsidRDefault="00C271DB" w:rsidP="00C271DB">
      <w:pPr>
        <w:snapToGrid w:val="0"/>
        <w:spacing w:before="0" w:after="160"/>
        <w:ind w:firstLine="720"/>
        <w:rPr>
          <w:ins w:id="333" w:author="luimarco carrascal diaz" w:date="2024-12-13T19:32:00Z"/>
          <w:rFonts w:ascii="Times New Roman" w:hAnsi="Times New Roman"/>
          <w:sz w:val="24"/>
          <w:szCs w:val="24"/>
        </w:rPr>
      </w:pPr>
      <w:ins w:id="334" w:author="luimarco carrascal diaz" w:date="2024-12-13T19:32:00Z">
        <w:r w:rsidRPr="00C271DB">
          <w:rPr>
            <w:rFonts w:ascii="Times New Roman" w:hAnsi="Times New Roman"/>
            <w:sz w:val="24"/>
            <w:szCs w:val="24"/>
          </w:rPr>
          <w:t xml:space="preserve">Un ejemplo que ilustra la alternativa de </w:t>
        </w:r>
        <w:r w:rsidRPr="00C271DB">
          <w:rPr>
            <w:rFonts w:ascii="Times New Roman" w:hAnsi="Times New Roman"/>
            <w:b/>
            <w:bCs/>
            <w:sz w:val="24"/>
            <w:szCs w:val="24"/>
          </w:rPr>
          <w:t>cascade</w:t>
        </w:r>
        <w:r w:rsidRPr="00C271DB">
          <w:rPr>
            <w:rFonts w:ascii="Times New Roman" w:hAnsi="Times New Roman"/>
            <w:sz w:val="24"/>
            <w:szCs w:val="24"/>
          </w:rPr>
          <w:t xml:space="preserve"> en la regla </w:t>
        </w:r>
        <w:proofErr w:type="spellStart"/>
        <w:r w:rsidRPr="00C271DB">
          <w:rPr>
            <w:rFonts w:ascii="Times New Roman" w:hAnsi="Times New Roman"/>
            <w:sz w:val="24"/>
            <w:szCs w:val="24"/>
          </w:rPr>
          <w:t>initializerExpression</w:t>
        </w:r>
        <w:proofErr w:type="spellEnd"/>
        <w:r w:rsidRPr="00C271DB">
          <w:rPr>
            <w:rFonts w:ascii="Times New Roman" w:hAnsi="Times New Roman"/>
            <w:sz w:val="24"/>
            <w:szCs w:val="24"/>
          </w:rPr>
          <w:t xml:space="preserve"> y genera un “</w:t>
        </w:r>
        <w:proofErr w:type="spellStart"/>
        <w:r w:rsidRPr="00C271DB">
          <w:rPr>
            <w:rFonts w:ascii="Times New Roman" w:hAnsi="Times New Roman"/>
            <w:sz w:val="24"/>
            <w:szCs w:val="24"/>
          </w:rPr>
          <w:t>Hello</w:t>
        </w:r>
        <w:proofErr w:type="spellEnd"/>
        <w:r w:rsidRPr="00C271DB">
          <w:rPr>
            <w:rFonts w:ascii="Times New Roman" w:hAnsi="Times New Roman"/>
            <w:sz w:val="24"/>
            <w:szCs w:val="24"/>
          </w:rPr>
          <w:t xml:space="preserve"> </w:t>
        </w:r>
        <w:proofErr w:type="spellStart"/>
        <w:r w:rsidRPr="00C271DB">
          <w:rPr>
            <w:rFonts w:ascii="Times New Roman" w:hAnsi="Times New Roman"/>
            <w:sz w:val="24"/>
            <w:szCs w:val="24"/>
          </w:rPr>
          <w:t>World</w:t>
        </w:r>
        <w:proofErr w:type="spellEnd"/>
        <w:r w:rsidRPr="00C271DB">
          <w:rPr>
            <w:rFonts w:ascii="Times New Roman" w:hAnsi="Times New Roman"/>
            <w:sz w:val="24"/>
            <w:szCs w:val="24"/>
          </w:rPr>
          <w:t>” es el siguiente:</w:t>
        </w:r>
      </w:ins>
    </w:p>
    <w:p w14:paraId="41B21642" w14:textId="77777777" w:rsidR="00C271DB" w:rsidRPr="00C271DB" w:rsidRDefault="00C271DB" w:rsidP="00C271DB">
      <w:pPr>
        <w:snapToGrid w:val="0"/>
        <w:spacing w:before="0" w:after="160"/>
        <w:ind w:firstLine="720"/>
        <w:rPr>
          <w:ins w:id="335" w:author="luimarco carrascal diaz" w:date="2024-12-13T19:32:00Z"/>
          <w:rFonts w:ascii="Times New Roman" w:hAnsi="Times New Roman"/>
          <w:sz w:val="24"/>
          <w:szCs w:val="24"/>
        </w:rPr>
      </w:pPr>
      <w:proofErr w:type="spellStart"/>
      <w:ins w:id="336" w:author="luimarco carrascal diaz" w:date="2024-12-13T19:32:00Z">
        <w:r w:rsidRPr="00C271DB">
          <w:rPr>
            <w:rFonts w:ascii="Times New Roman" w:hAnsi="Times New Roman"/>
            <w:sz w:val="24"/>
            <w:szCs w:val="24"/>
          </w:rPr>
          <w:t>dart</w:t>
        </w:r>
        <w:proofErr w:type="spellEnd"/>
      </w:ins>
    </w:p>
    <w:p w14:paraId="680CC16F" w14:textId="77777777" w:rsidR="00C271DB" w:rsidRPr="00C271DB" w:rsidRDefault="00C271DB" w:rsidP="00C271DB">
      <w:pPr>
        <w:snapToGrid w:val="0"/>
        <w:spacing w:before="0" w:after="160"/>
        <w:ind w:firstLine="720"/>
        <w:rPr>
          <w:ins w:id="337" w:author="luimarco carrascal diaz" w:date="2024-12-13T19:32:00Z"/>
          <w:rFonts w:ascii="Times New Roman" w:hAnsi="Times New Roman"/>
          <w:sz w:val="24"/>
          <w:szCs w:val="24"/>
        </w:rPr>
      </w:pPr>
      <w:ins w:id="338" w:author="luimarco carrascal diaz" w:date="2024-12-13T19:32:00Z">
        <w:r w:rsidRPr="00C271DB">
          <w:rPr>
            <w:rFonts w:ascii="Times New Roman" w:hAnsi="Times New Roman"/>
            <w:sz w:val="24"/>
            <w:szCs w:val="24"/>
          </w:rPr>
          <w:t>Copiar código</w:t>
        </w:r>
      </w:ins>
    </w:p>
    <w:p w14:paraId="4C65A8E6" w14:textId="77777777" w:rsidR="00C271DB" w:rsidRPr="00C271DB" w:rsidRDefault="00C271DB" w:rsidP="00C271DB">
      <w:pPr>
        <w:snapToGrid w:val="0"/>
        <w:spacing w:before="0" w:after="160"/>
        <w:ind w:firstLine="720"/>
        <w:rPr>
          <w:ins w:id="339" w:author="luimarco carrascal diaz" w:date="2024-12-13T19:32:00Z"/>
          <w:rFonts w:ascii="Times New Roman" w:hAnsi="Times New Roman"/>
          <w:sz w:val="24"/>
          <w:szCs w:val="24"/>
        </w:rPr>
      </w:pPr>
      <w:proofErr w:type="spellStart"/>
      <w:ins w:id="340" w:author="luimarco carrascal diaz" w:date="2024-12-13T19:32:00Z">
        <w:r w:rsidRPr="00C271DB">
          <w:rPr>
            <w:rFonts w:ascii="Times New Roman" w:hAnsi="Times New Roman"/>
            <w:sz w:val="24"/>
            <w:szCs w:val="24"/>
          </w:rPr>
          <w:t>void</w:t>
        </w:r>
        <w:proofErr w:type="spellEnd"/>
        <w:r w:rsidRPr="00C271DB">
          <w:rPr>
            <w:rFonts w:ascii="Times New Roman" w:hAnsi="Times New Roman"/>
            <w:sz w:val="24"/>
            <w:szCs w:val="24"/>
          </w:rPr>
          <w:t xml:space="preserve"> </w:t>
        </w:r>
        <w:proofErr w:type="spellStart"/>
        <w:proofErr w:type="gramStart"/>
        <w:r w:rsidRPr="00C271DB">
          <w:rPr>
            <w:rFonts w:ascii="Times New Roman" w:hAnsi="Times New Roman"/>
            <w:sz w:val="24"/>
            <w:szCs w:val="24"/>
          </w:rPr>
          <w:t>main</w:t>
        </w:r>
        <w:proofErr w:type="spellEnd"/>
        <w:r w:rsidRPr="00C271DB">
          <w:rPr>
            <w:rFonts w:ascii="Times New Roman" w:hAnsi="Times New Roman"/>
            <w:sz w:val="24"/>
            <w:szCs w:val="24"/>
          </w:rPr>
          <w:t>(</w:t>
        </w:r>
        <w:proofErr w:type="gramEnd"/>
        <w:r w:rsidRPr="00C271DB">
          <w:rPr>
            <w:rFonts w:ascii="Times New Roman" w:hAnsi="Times New Roman"/>
            <w:sz w:val="24"/>
            <w:szCs w:val="24"/>
          </w:rPr>
          <w:t>) {</w:t>
        </w:r>
      </w:ins>
    </w:p>
    <w:p w14:paraId="730D56C5" w14:textId="77777777" w:rsidR="00C271DB" w:rsidRPr="00C271DB" w:rsidRDefault="00C271DB" w:rsidP="00C271DB">
      <w:pPr>
        <w:snapToGrid w:val="0"/>
        <w:spacing w:before="0" w:after="160"/>
        <w:ind w:firstLine="720"/>
        <w:rPr>
          <w:ins w:id="341" w:author="luimarco carrascal diaz" w:date="2024-12-13T19:32:00Z"/>
          <w:rFonts w:ascii="Times New Roman" w:hAnsi="Times New Roman"/>
          <w:sz w:val="24"/>
          <w:szCs w:val="24"/>
        </w:rPr>
      </w:pPr>
      <w:ins w:id="342" w:author="luimarco carrascal diaz" w:date="2024-12-13T19:32:00Z">
        <w:r w:rsidRPr="00C271DB">
          <w:rPr>
            <w:rFonts w:ascii="Times New Roman" w:hAnsi="Times New Roman"/>
            <w:sz w:val="24"/>
            <w:szCs w:val="24"/>
          </w:rPr>
          <w:t xml:space="preserve">  </w:t>
        </w:r>
        <w:proofErr w:type="spellStart"/>
        <w:r w:rsidRPr="00C271DB">
          <w:rPr>
            <w:rFonts w:ascii="Times New Roman" w:hAnsi="Times New Roman"/>
            <w:sz w:val="24"/>
            <w:szCs w:val="24"/>
          </w:rPr>
          <w:t>var</w:t>
        </w:r>
        <w:proofErr w:type="spellEnd"/>
        <w:r w:rsidRPr="00C271DB">
          <w:rPr>
            <w:rFonts w:ascii="Times New Roman" w:hAnsi="Times New Roman"/>
            <w:sz w:val="24"/>
            <w:szCs w:val="24"/>
          </w:rPr>
          <w:t xml:space="preserve"> </w:t>
        </w:r>
        <w:proofErr w:type="spellStart"/>
        <w:r w:rsidRPr="00C271DB">
          <w:rPr>
            <w:rFonts w:ascii="Times New Roman" w:hAnsi="Times New Roman"/>
            <w:sz w:val="24"/>
            <w:szCs w:val="24"/>
          </w:rPr>
          <w:t>greeting</w:t>
        </w:r>
        <w:proofErr w:type="spellEnd"/>
        <w:r w:rsidRPr="00C271DB">
          <w:rPr>
            <w:rFonts w:ascii="Times New Roman" w:hAnsi="Times New Roman"/>
            <w:sz w:val="24"/>
            <w:szCs w:val="24"/>
          </w:rPr>
          <w:t xml:space="preserve"> = </w:t>
        </w:r>
        <w:proofErr w:type="spellStart"/>
        <w:r w:rsidRPr="00C271DB">
          <w:rPr>
            <w:rFonts w:ascii="Times New Roman" w:hAnsi="Times New Roman"/>
            <w:sz w:val="24"/>
            <w:szCs w:val="24"/>
          </w:rPr>
          <w:t>StringBuffer</w:t>
        </w:r>
        <w:proofErr w:type="spellEnd"/>
        <w:r w:rsidRPr="00C271DB">
          <w:rPr>
            <w:rFonts w:ascii="Times New Roman" w:hAnsi="Times New Roman"/>
            <w:sz w:val="24"/>
            <w:szCs w:val="24"/>
          </w:rPr>
          <w:t>("</w:t>
        </w:r>
        <w:proofErr w:type="spellStart"/>
        <w:r w:rsidRPr="00C271DB">
          <w:rPr>
            <w:rFonts w:ascii="Times New Roman" w:hAnsi="Times New Roman"/>
            <w:sz w:val="24"/>
            <w:szCs w:val="24"/>
          </w:rPr>
          <w:t>Hello</w:t>
        </w:r>
        <w:proofErr w:type="spellEnd"/>
        <w:r w:rsidRPr="00C271DB">
          <w:rPr>
            <w:rFonts w:ascii="Times New Roman" w:hAnsi="Times New Roman"/>
            <w:sz w:val="24"/>
            <w:szCs w:val="24"/>
          </w:rPr>
          <w:t>")</w:t>
        </w:r>
      </w:ins>
    </w:p>
    <w:p w14:paraId="61C6ADE3" w14:textId="77777777" w:rsidR="00C271DB" w:rsidRPr="00C271DB" w:rsidRDefault="00C271DB" w:rsidP="00C271DB">
      <w:pPr>
        <w:snapToGrid w:val="0"/>
        <w:spacing w:before="0" w:after="160"/>
        <w:ind w:firstLine="720"/>
        <w:rPr>
          <w:ins w:id="343" w:author="luimarco carrascal diaz" w:date="2024-12-13T19:32:00Z"/>
          <w:rFonts w:ascii="Times New Roman" w:hAnsi="Times New Roman"/>
          <w:sz w:val="24"/>
          <w:szCs w:val="24"/>
        </w:rPr>
      </w:pPr>
      <w:ins w:id="344" w:author="luimarco carrascal diaz" w:date="2024-12-13T19:32:00Z">
        <w:r w:rsidRPr="00C271DB">
          <w:rPr>
            <w:rFonts w:ascii="Times New Roman" w:hAnsi="Times New Roman"/>
            <w:sz w:val="24"/>
            <w:szCs w:val="24"/>
          </w:rPr>
          <w:t xml:space="preserve">    </w:t>
        </w:r>
        <w:proofErr w:type="gramStart"/>
        <w:r w:rsidRPr="00C271DB">
          <w:rPr>
            <w:rFonts w:ascii="Times New Roman" w:hAnsi="Times New Roman"/>
            <w:sz w:val="24"/>
            <w:szCs w:val="24"/>
          </w:rPr>
          <w:t>..</w:t>
        </w:r>
        <w:proofErr w:type="spellStart"/>
        <w:proofErr w:type="gramEnd"/>
        <w:r w:rsidRPr="00C271DB">
          <w:rPr>
            <w:rFonts w:ascii="Times New Roman" w:hAnsi="Times New Roman"/>
            <w:sz w:val="24"/>
            <w:szCs w:val="24"/>
          </w:rPr>
          <w:t>write</w:t>
        </w:r>
        <w:proofErr w:type="spellEnd"/>
        <w:r w:rsidRPr="00C271DB">
          <w:rPr>
            <w:rFonts w:ascii="Times New Roman" w:hAnsi="Times New Roman"/>
            <w:sz w:val="24"/>
            <w:szCs w:val="24"/>
          </w:rPr>
          <w:t xml:space="preserve">(" </w:t>
        </w:r>
        <w:proofErr w:type="spellStart"/>
        <w:r w:rsidRPr="00C271DB">
          <w:rPr>
            <w:rFonts w:ascii="Times New Roman" w:hAnsi="Times New Roman"/>
            <w:sz w:val="24"/>
            <w:szCs w:val="24"/>
          </w:rPr>
          <w:t>World</w:t>
        </w:r>
        <w:proofErr w:type="spellEnd"/>
        <w:r w:rsidRPr="00C271DB">
          <w:rPr>
            <w:rFonts w:ascii="Times New Roman" w:hAnsi="Times New Roman"/>
            <w:sz w:val="24"/>
            <w:szCs w:val="24"/>
          </w:rPr>
          <w:t>")</w:t>
        </w:r>
      </w:ins>
    </w:p>
    <w:p w14:paraId="1E09D414" w14:textId="77777777" w:rsidR="00C271DB" w:rsidRPr="00C271DB" w:rsidRDefault="00C271DB" w:rsidP="00C271DB">
      <w:pPr>
        <w:snapToGrid w:val="0"/>
        <w:spacing w:before="0" w:after="160"/>
        <w:ind w:firstLine="720"/>
        <w:rPr>
          <w:ins w:id="345" w:author="luimarco carrascal diaz" w:date="2024-12-13T19:32:00Z"/>
          <w:rFonts w:ascii="Times New Roman" w:hAnsi="Times New Roman"/>
          <w:sz w:val="24"/>
          <w:szCs w:val="24"/>
        </w:rPr>
      </w:pPr>
      <w:ins w:id="346" w:author="luimarco carrascal diaz" w:date="2024-12-13T19:32:00Z">
        <w:r w:rsidRPr="00C271DB">
          <w:rPr>
            <w:rFonts w:ascii="Times New Roman" w:hAnsi="Times New Roman"/>
            <w:sz w:val="24"/>
            <w:szCs w:val="24"/>
          </w:rPr>
          <w:t xml:space="preserve">    </w:t>
        </w:r>
        <w:proofErr w:type="gramStart"/>
        <w:r w:rsidRPr="00C271DB">
          <w:rPr>
            <w:rFonts w:ascii="Times New Roman" w:hAnsi="Times New Roman"/>
            <w:sz w:val="24"/>
            <w:szCs w:val="24"/>
          </w:rPr>
          <w:t>..</w:t>
        </w:r>
        <w:proofErr w:type="spellStart"/>
        <w:proofErr w:type="gramEnd"/>
        <w:r w:rsidRPr="00C271DB">
          <w:rPr>
            <w:rFonts w:ascii="Times New Roman" w:hAnsi="Times New Roman"/>
            <w:sz w:val="24"/>
            <w:szCs w:val="24"/>
          </w:rPr>
          <w:t>write</w:t>
        </w:r>
        <w:proofErr w:type="spellEnd"/>
        <w:r w:rsidRPr="00C271DB">
          <w:rPr>
            <w:rFonts w:ascii="Times New Roman" w:hAnsi="Times New Roman"/>
            <w:sz w:val="24"/>
            <w:szCs w:val="24"/>
          </w:rPr>
          <w:t>("!");</w:t>
        </w:r>
      </w:ins>
    </w:p>
    <w:p w14:paraId="7A19CB58" w14:textId="77777777" w:rsidR="00C271DB" w:rsidRPr="00C271DB" w:rsidRDefault="00C271DB" w:rsidP="00C271DB">
      <w:pPr>
        <w:snapToGrid w:val="0"/>
        <w:spacing w:before="0" w:after="160"/>
        <w:ind w:firstLine="720"/>
        <w:rPr>
          <w:ins w:id="347" w:author="luimarco carrascal diaz" w:date="2024-12-13T19:32:00Z"/>
          <w:rFonts w:ascii="Times New Roman" w:hAnsi="Times New Roman"/>
          <w:sz w:val="24"/>
          <w:szCs w:val="24"/>
        </w:rPr>
      </w:pPr>
      <w:ins w:id="348" w:author="luimarco carrascal diaz" w:date="2024-12-13T19:32:00Z">
        <w:r w:rsidRPr="00C271DB">
          <w:rPr>
            <w:rFonts w:ascii="Times New Roman" w:hAnsi="Times New Roman"/>
            <w:sz w:val="24"/>
            <w:szCs w:val="24"/>
          </w:rPr>
          <w:t xml:space="preserve">  </w:t>
        </w:r>
        <w:proofErr w:type="spellStart"/>
        <w:r w:rsidRPr="00C271DB">
          <w:rPr>
            <w:rFonts w:ascii="Times New Roman" w:hAnsi="Times New Roman"/>
            <w:sz w:val="24"/>
            <w:szCs w:val="24"/>
          </w:rPr>
          <w:t>print</w:t>
        </w:r>
        <w:proofErr w:type="spellEnd"/>
        <w:r w:rsidRPr="00C271DB">
          <w:rPr>
            <w:rFonts w:ascii="Times New Roman" w:hAnsi="Times New Roman"/>
            <w:sz w:val="24"/>
            <w:szCs w:val="24"/>
          </w:rPr>
          <w:t>(</w:t>
        </w:r>
        <w:proofErr w:type="spellStart"/>
        <w:r w:rsidRPr="00C271DB">
          <w:rPr>
            <w:rFonts w:ascii="Times New Roman" w:hAnsi="Times New Roman"/>
            <w:sz w:val="24"/>
            <w:szCs w:val="24"/>
          </w:rPr>
          <w:t>greeting</w:t>
        </w:r>
        <w:proofErr w:type="spellEnd"/>
        <w:r w:rsidRPr="00C271DB">
          <w:rPr>
            <w:rFonts w:ascii="Times New Roman" w:hAnsi="Times New Roman"/>
            <w:sz w:val="24"/>
            <w:szCs w:val="24"/>
          </w:rPr>
          <w:t>);</w:t>
        </w:r>
      </w:ins>
    </w:p>
    <w:p w14:paraId="4A9AE521" w14:textId="77777777" w:rsidR="00C271DB" w:rsidRPr="00C271DB" w:rsidRDefault="00C271DB" w:rsidP="00C271DB">
      <w:pPr>
        <w:snapToGrid w:val="0"/>
        <w:spacing w:before="0" w:after="160"/>
        <w:ind w:firstLine="720"/>
        <w:rPr>
          <w:ins w:id="349" w:author="luimarco carrascal diaz" w:date="2024-12-13T19:32:00Z"/>
          <w:rFonts w:ascii="Times New Roman" w:hAnsi="Times New Roman"/>
          <w:sz w:val="24"/>
          <w:szCs w:val="24"/>
        </w:rPr>
      </w:pPr>
      <w:ins w:id="350" w:author="luimarco carrascal diaz" w:date="2024-12-13T19:32:00Z">
        <w:r w:rsidRPr="00C271DB">
          <w:rPr>
            <w:rFonts w:ascii="Times New Roman" w:hAnsi="Times New Roman"/>
            <w:sz w:val="24"/>
            <w:szCs w:val="24"/>
          </w:rPr>
          <w:t>}</w:t>
        </w:r>
      </w:ins>
    </w:p>
    <w:p w14:paraId="33550E10" w14:textId="0A23B137" w:rsidR="00C271DB" w:rsidRPr="00C271DB" w:rsidRDefault="00C271DB" w:rsidP="00C271DB">
      <w:pPr>
        <w:snapToGrid w:val="0"/>
        <w:spacing w:before="0" w:after="160" w:line="480" w:lineRule="auto"/>
        <w:ind w:firstLine="720"/>
        <w:rPr>
          <w:ins w:id="351" w:author="luimarco carrascal diaz" w:date="2024-12-13T19:32:00Z"/>
          <w:rFonts w:ascii="Times New Roman" w:hAnsi="Times New Roman"/>
          <w:sz w:val="24"/>
          <w:szCs w:val="24"/>
        </w:rPr>
        <w:pPrChange w:id="352" w:author="luimarco carrascal diaz" w:date="2024-12-13T19:32:00Z" w16du:dateUtc="2024-12-14T00:32:00Z">
          <w:pPr>
            <w:snapToGrid w:val="0"/>
            <w:spacing w:before="0" w:after="160"/>
            <w:ind w:firstLine="720"/>
          </w:pPr>
        </w:pPrChange>
      </w:pPr>
      <w:ins w:id="353" w:author="luimarco carrascal diaz" w:date="2024-12-13T19:32:00Z">
        <w:r w:rsidRPr="00C271DB">
          <w:rPr>
            <w:rFonts w:ascii="Times New Roman" w:hAnsi="Times New Roman"/>
            <w:sz w:val="24"/>
            <w:szCs w:val="24"/>
          </w:rPr>
          <w:t xml:space="preserve">En este programa, la variable </w:t>
        </w:r>
        <w:proofErr w:type="spellStart"/>
        <w:r w:rsidRPr="00C271DB">
          <w:rPr>
            <w:rFonts w:ascii="Times New Roman" w:hAnsi="Times New Roman"/>
            <w:sz w:val="24"/>
            <w:szCs w:val="24"/>
          </w:rPr>
          <w:t>greeting</w:t>
        </w:r>
        <w:proofErr w:type="spellEnd"/>
        <w:r w:rsidRPr="00C271DB">
          <w:rPr>
            <w:rFonts w:ascii="Times New Roman" w:hAnsi="Times New Roman"/>
            <w:sz w:val="24"/>
            <w:szCs w:val="24"/>
          </w:rPr>
          <w:t xml:space="preserve"> se inicializa mediante la creación de un objeto de tipo </w:t>
        </w:r>
        <w:proofErr w:type="spellStart"/>
        <w:r w:rsidRPr="00C271DB">
          <w:rPr>
            <w:rFonts w:ascii="Times New Roman" w:hAnsi="Times New Roman"/>
            <w:sz w:val="24"/>
            <w:szCs w:val="24"/>
          </w:rPr>
          <w:t>StringBuffer</w:t>
        </w:r>
        <w:proofErr w:type="spellEnd"/>
        <w:r w:rsidRPr="00C271DB">
          <w:rPr>
            <w:rFonts w:ascii="Times New Roman" w:hAnsi="Times New Roman"/>
            <w:sz w:val="24"/>
            <w:szCs w:val="24"/>
          </w:rPr>
          <w:t xml:space="preserve"> con el texto inicial "</w:t>
        </w:r>
        <w:proofErr w:type="spellStart"/>
        <w:r w:rsidRPr="00C271DB">
          <w:rPr>
            <w:rFonts w:ascii="Times New Roman" w:hAnsi="Times New Roman"/>
            <w:sz w:val="24"/>
            <w:szCs w:val="24"/>
          </w:rPr>
          <w:t>Hello</w:t>
        </w:r>
        <w:proofErr w:type="spellEnd"/>
        <w:r w:rsidRPr="00C271DB">
          <w:rPr>
            <w:rFonts w:ascii="Times New Roman" w:hAnsi="Times New Roman"/>
            <w:sz w:val="24"/>
            <w:szCs w:val="24"/>
          </w:rPr>
          <w:t xml:space="preserve">" y, a continuación, se aplica una secuencia de llamadas encadenadas gracias al operador de cascada (..). Este operador permite realizar sucesivas operaciones sobre la misma instancia de </w:t>
        </w:r>
        <w:proofErr w:type="spellStart"/>
        <w:r w:rsidRPr="00C271DB">
          <w:rPr>
            <w:rFonts w:ascii="Times New Roman" w:hAnsi="Times New Roman"/>
            <w:sz w:val="24"/>
            <w:szCs w:val="24"/>
          </w:rPr>
          <w:t>StringBuffer</w:t>
        </w:r>
        <w:proofErr w:type="spellEnd"/>
        <w:r w:rsidRPr="00C271DB">
          <w:rPr>
            <w:rFonts w:ascii="Times New Roman" w:hAnsi="Times New Roman"/>
            <w:sz w:val="24"/>
            <w:szCs w:val="24"/>
          </w:rPr>
          <w:t xml:space="preserve"> sin necesidad de asignarla repetidamente. </w:t>
        </w:r>
        <w:proofErr w:type="gramStart"/>
        <w:r w:rsidRPr="00C271DB">
          <w:rPr>
            <w:rFonts w:ascii="Times New Roman" w:hAnsi="Times New Roman"/>
            <w:sz w:val="24"/>
            <w:szCs w:val="24"/>
          </w:rPr>
          <w:t xml:space="preserve">En cada llamada a </w:t>
        </w:r>
        <w:proofErr w:type="spellStart"/>
        <w:r w:rsidRPr="00C271DB">
          <w:rPr>
            <w:rFonts w:ascii="Times New Roman" w:hAnsi="Times New Roman"/>
            <w:sz w:val="24"/>
            <w:szCs w:val="24"/>
          </w:rPr>
          <w:t>write</w:t>
        </w:r>
        <w:proofErr w:type="spellEnd"/>
        <w:r w:rsidRPr="00C271DB">
          <w:rPr>
            <w:rFonts w:ascii="Times New Roman" w:hAnsi="Times New Roman"/>
            <w:sz w:val="24"/>
            <w:szCs w:val="24"/>
          </w:rPr>
          <w:t>, se agregan nuevas partes del mensaje hasta formar la cadena final "</w:t>
        </w:r>
        <w:proofErr w:type="spellStart"/>
        <w:r w:rsidRPr="00C271DB">
          <w:rPr>
            <w:rFonts w:ascii="Times New Roman" w:hAnsi="Times New Roman"/>
            <w:sz w:val="24"/>
            <w:szCs w:val="24"/>
          </w:rPr>
          <w:t>Hello</w:t>
        </w:r>
        <w:proofErr w:type="spellEnd"/>
        <w:r w:rsidRPr="00C271DB">
          <w:rPr>
            <w:rFonts w:ascii="Times New Roman" w:hAnsi="Times New Roman"/>
            <w:sz w:val="24"/>
            <w:szCs w:val="24"/>
          </w:rPr>
          <w:t xml:space="preserve"> </w:t>
        </w:r>
        <w:proofErr w:type="spellStart"/>
        <w:r w:rsidRPr="00C271DB">
          <w:rPr>
            <w:rFonts w:ascii="Times New Roman" w:hAnsi="Times New Roman"/>
            <w:sz w:val="24"/>
            <w:szCs w:val="24"/>
          </w:rPr>
          <w:t>World</w:t>
        </w:r>
        <w:proofErr w:type="spellEnd"/>
        <w:r w:rsidRPr="00C271DB">
          <w:rPr>
            <w:rFonts w:ascii="Times New Roman" w:hAnsi="Times New Roman"/>
            <w:sz w:val="24"/>
            <w:szCs w:val="24"/>
          </w:rPr>
          <w:t>!</w:t>
        </w:r>
        <w:proofErr w:type="gramEnd"/>
        <w:r w:rsidRPr="00C271DB">
          <w:rPr>
            <w:rFonts w:ascii="Times New Roman" w:hAnsi="Times New Roman"/>
            <w:sz w:val="24"/>
            <w:szCs w:val="24"/>
          </w:rPr>
          <w:t>", la cual se imprime en la consola. Este patrón encaja con la producción de la gramática que contempla la construcción de una cascade como expresión de inicializació</w:t>
        </w:r>
      </w:ins>
      <w:ins w:id="354" w:author="luimarco carrascal diaz" w:date="2024-12-13T19:32:00Z" w16du:dateUtc="2024-12-14T00:32:00Z">
        <w:r>
          <w:rPr>
            <w:rFonts w:ascii="Times New Roman" w:hAnsi="Times New Roman"/>
            <w:sz w:val="24"/>
            <w:szCs w:val="24"/>
          </w:rPr>
          <w:t>n</w:t>
        </w:r>
      </w:ins>
    </w:p>
    <w:p w14:paraId="5DAB8FCD" w14:textId="77777777" w:rsidR="00C271DB" w:rsidRPr="00C271DB" w:rsidRDefault="00C271DB" w:rsidP="00C271DB">
      <w:pPr>
        <w:snapToGrid w:val="0"/>
        <w:spacing w:before="0" w:after="160"/>
        <w:ind w:firstLine="720"/>
        <w:rPr>
          <w:ins w:id="355" w:author="luimarco carrascal diaz" w:date="2024-12-13T19:16:00Z" w16du:dateUtc="2024-12-14T00:16:00Z"/>
          <w:rFonts w:ascii="Times New Roman" w:hAnsi="Times New Roman"/>
          <w:sz w:val="24"/>
          <w:szCs w:val="24"/>
          <w:rPrChange w:id="356" w:author="luimarco carrascal diaz" w:date="2024-12-13T19:31:00Z" w16du:dateUtc="2024-12-14T00:31:00Z">
            <w:rPr>
              <w:ins w:id="357" w:author="luimarco carrascal diaz" w:date="2024-12-13T19:16:00Z" w16du:dateUtc="2024-12-14T00:16:00Z"/>
              <w:rFonts w:ascii="Times New Roman" w:hAnsi="Times New Roman"/>
              <w:b/>
              <w:bCs/>
              <w:sz w:val="24"/>
              <w:szCs w:val="24"/>
            </w:rPr>
          </w:rPrChange>
        </w:rPr>
        <w:pPrChange w:id="358" w:author="luimarco carrascal diaz" w:date="2024-12-13T19:31:00Z" w16du:dateUtc="2024-12-14T00:31:00Z">
          <w:pPr>
            <w:snapToGrid w:val="0"/>
            <w:spacing w:before="0" w:after="160" w:line="480" w:lineRule="auto"/>
            <w:ind w:firstLine="720"/>
          </w:pPr>
        </w:pPrChange>
      </w:pPr>
    </w:p>
    <w:p w14:paraId="5BDD221A" w14:textId="01A6C0B1" w:rsidR="0007206F" w:rsidRPr="0007206F" w:rsidDel="0007206F" w:rsidRDefault="0007206F" w:rsidP="00AF28FF">
      <w:pPr>
        <w:snapToGrid w:val="0"/>
        <w:spacing w:before="0" w:after="160" w:line="480" w:lineRule="auto"/>
        <w:ind w:firstLine="720"/>
        <w:rPr>
          <w:ins w:id="359" w:author="Nicolas Cardozo Alvarez" w:date="2024-12-08T16:12:00Z" w16du:dateUtc="2024-12-08T21:12:00Z"/>
          <w:del w:id="360" w:author="luimarco carrascal diaz" w:date="2024-12-13T19:20:00Z" w16du:dateUtc="2024-12-14T00:20:00Z"/>
          <w:rFonts w:ascii="Times New Roman" w:hAnsi="Times New Roman"/>
          <w:sz w:val="24"/>
          <w:szCs w:val="24"/>
          <w:rPrChange w:id="361" w:author="luimarco carrascal diaz" w:date="2024-12-13T19:16:00Z" w16du:dateUtc="2024-12-14T00:16:00Z">
            <w:rPr>
              <w:ins w:id="362" w:author="Nicolas Cardozo Alvarez" w:date="2024-12-08T16:12:00Z" w16du:dateUtc="2024-12-08T21:12:00Z"/>
              <w:del w:id="363" w:author="luimarco carrascal diaz" w:date="2024-12-13T19:20:00Z" w16du:dateUtc="2024-12-14T00:20:00Z"/>
              <w:rFonts w:ascii="Times New Roman" w:hAnsi="Times New Roman"/>
              <w:b/>
              <w:bCs/>
              <w:sz w:val="24"/>
              <w:szCs w:val="24"/>
            </w:rPr>
          </w:rPrChange>
        </w:rPr>
      </w:pPr>
    </w:p>
    <w:p w14:paraId="056EC69F" w14:textId="77777777" w:rsidR="004A2625" w:rsidRPr="001809CB" w:rsidDel="00A21F2E" w:rsidRDefault="004A2625" w:rsidP="004A2625">
      <w:pPr>
        <w:snapToGrid w:val="0"/>
        <w:spacing w:before="0" w:after="160" w:line="480" w:lineRule="auto"/>
        <w:ind w:firstLine="720"/>
        <w:rPr>
          <w:del w:id="364" w:author="Nicolas Cardozo Alvarez" w:date="2024-12-08T16:13:00Z" w16du:dateUtc="2024-12-08T21:13:00Z"/>
          <w:rFonts w:ascii="Times New Roman" w:hAnsi="Times New Roman"/>
          <w:sz w:val="24"/>
          <w:szCs w:val="24"/>
        </w:rPr>
      </w:pPr>
      <w:r w:rsidRPr="001809CB">
        <w:rPr>
          <w:rFonts w:ascii="Times New Roman" w:hAnsi="Times New Roman"/>
          <w:sz w:val="24"/>
          <w:szCs w:val="24"/>
        </w:rPr>
        <w:t xml:space="preserve">La inclusión de </w:t>
      </w:r>
      <w:proofErr w:type="spellStart"/>
      <w:r w:rsidRPr="001809CB">
        <w:rPr>
          <w:rFonts w:ascii="Times New Roman" w:hAnsi="Times New Roman"/>
          <w:sz w:val="24"/>
          <w:szCs w:val="24"/>
        </w:rPr>
        <w:t>throwExpression</w:t>
      </w:r>
      <w:proofErr w:type="spellEnd"/>
      <w:r w:rsidRPr="001809CB">
        <w:rPr>
          <w:rFonts w:ascii="Times New Roman" w:hAnsi="Times New Roman"/>
          <w:sz w:val="24"/>
          <w:szCs w:val="24"/>
        </w:rPr>
        <w:t xml:space="preserve"> en initializerExpression permite manejar excepciones directamente en expresiones iniciales, mejorando la claridad y control de errores.</w:t>
      </w:r>
    </w:p>
    <w:p w14:paraId="142FCAA5" w14:textId="77777777" w:rsidR="004A2625" w:rsidRPr="001809CB" w:rsidRDefault="004A2625">
      <w:pPr>
        <w:snapToGrid w:val="0"/>
        <w:spacing w:before="0" w:after="160" w:line="480" w:lineRule="auto"/>
        <w:rPr>
          <w:rFonts w:ascii="Times New Roman" w:hAnsi="Times New Roman"/>
          <w:b/>
          <w:bCs/>
          <w:sz w:val="24"/>
          <w:szCs w:val="24"/>
        </w:rPr>
        <w:pPrChange w:id="365" w:author="Nicolas Cardozo Alvarez" w:date="2024-12-08T16:13:00Z" w16du:dateUtc="2024-12-08T21:13:00Z">
          <w:pPr>
            <w:snapToGrid w:val="0"/>
            <w:spacing w:before="0" w:after="160" w:line="480" w:lineRule="auto"/>
            <w:ind w:firstLine="720"/>
          </w:pPr>
        </w:pPrChange>
      </w:pPr>
    </w:p>
    <w:p w14:paraId="4C35AA27" w14:textId="77777777" w:rsidR="00C33F14" w:rsidRPr="001809CB" w:rsidRDefault="00C33F14"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En Dart, el error </w:t>
      </w:r>
      <w:r w:rsidRPr="00A21F2E">
        <w:rPr>
          <w:rFonts w:ascii="Times New Roman" w:hAnsi="Times New Roman"/>
          <w:b/>
          <w:bCs/>
          <w:sz w:val="24"/>
          <w:szCs w:val="24"/>
          <w:rPrChange w:id="366" w:author="Nicolas Cardozo Alvarez" w:date="2024-12-08T16:13:00Z" w16du:dateUtc="2024-12-08T21:13:00Z">
            <w:rPr>
              <w:rFonts w:ascii="Times New Roman" w:hAnsi="Times New Roman"/>
              <w:sz w:val="24"/>
              <w:szCs w:val="24"/>
            </w:rPr>
          </w:rPrChange>
        </w:rPr>
        <w:t>typeNotFunction</w:t>
      </w:r>
      <w:r w:rsidRPr="001809CB">
        <w:rPr>
          <w:rFonts w:ascii="Times New Roman" w:hAnsi="Times New Roman"/>
          <w:sz w:val="24"/>
          <w:szCs w:val="24"/>
        </w:rPr>
        <w:t xml:space="preserve"> ocurre cuando se intenta invocar algo que no es una función como si lo fuera. Este error se presenta al intentar llamar a una variable, objeto o tipo que no tiene capacidad de ejecutarse como función, como un entero o una referencia a un método sin paréntesis. Para evitar este error, es importante asegurarse de que cualquier elemento invocado sea efectivamente una función o método, y de diferenciar correctamente entre propiedades y métodos. Comprender esta regla permite escribir código más robusto y evitar errores comunes en Dart.</w:t>
      </w:r>
    </w:p>
    <w:p w14:paraId="5D2C396D" w14:textId="7414EE0A" w:rsidR="00A47300" w:rsidRPr="001809CB" w:rsidRDefault="00A47300" w:rsidP="00AF28FF">
      <w:pPr>
        <w:pStyle w:val="Predeterminado"/>
        <w:snapToGrid w:val="0"/>
        <w:spacing w:before="0" w:after="160" w:line="480" w:lineRule="auto"/>
        <w:ind w:firstLine="720"/>
        <w:jc w:val="both"/>
        <w:rPr>
          <w:rStyle w:val="Ninguno"/>
          <w:rFonts w:ascii="Times New Roman" w:eastAsia="Times Roman" w:hAnsi="Times New Roman" w:cs="Times New Roman"/>
          <w:b/>
          <w:bCs/>
          <w:color w:val="auto"/>
          <w:lang w:val="es-CO"/>
        </w:rPr>
      </w:pPr>
      <w:proofErr w:type="spellStart"/>
      <w:r w:rsidRPr="4B2E5FE4">
        <w:rPr>
          <w:rStyle w:val="Ninguno"/>
          <w:rFonts w:ascii="Times New Roman" w:hAnsi="Times New Roman" w:cs="Times New Roman"/>
          <w:b/>
          <w:bCs/>
          <w:color w:val="auto"/>
          <w:lang w:val="es-CO"/>
        </w:rPr>
        <w:t>typeNotFunction</w:t>
      </w:r>
      <w:proofErr w:type="spellEnd"/>
      <w:r w:rsidRPr="4B2E5FE4">
        <w:rPr>
          <w:rStyle w:val="Ninguno"/>
          <w:rFonts w:ascii="Times New Roman" w:hAnsi="Times New Roman" w:cs="Times New Roman"/>
          <w:b/>
          <w:bCs/>
          <w:color w:val="auto"/>
          <w:lang w:val="es-CO"/>
        </w:rPr>
        <w:t xml:space="preserve"> </w:t>
      </w:r>
      <w:ins w:id="367" w:author="luimarco carrascal diaz" w:date="2024-12-13T00:07:00Z" w16du:dateUtc="2024-12-13T05:07:00Z">
        <w:r w:rsidR="00982770">
          <w:rPr>
            <w:rStyle w:val="Ninguno"/>
            <w:rFonts w:ascii="Times New Roman" w:hAnsi="Times New Roman" w:cs="Times New Roman"/>
            <w:b/>
            <w:bCs/>
            <w:color w:val="auto"/>
            <w:lang w:val="es-CO"/>
          </w:rPr>
          <w:t>DART</w:t>
        </w:r>
      </w:ins>
      <w:del w:id="368" w:author="luimarco carrascal diaz" w:date="2024-12-13T00:07:00Z" w16du:dateUtc="2024-12-13T05:07:00Z">
        <w:r w:rsidRPr="4B2E5FE4" w:rsidDel="00982770">
          <w:rPr>
            <w:rStyle w:val="Ninguno"/>
            <w:rFonts w:ascii="Times New Roman" w:hAnsi="Times New Roman" w:cs="Times New Roman"/>
            <w:b/>
            <w:bCs/>
            <w:color w:val="auto"/>
            <w:lang w:val="es-CO"/>
          </w:rPr>
          <w:delText>dart</w:delText>
        </w:r>
      </w:del>
      <w:r w:rsidRPr="4B2E5FE4">
        <w:rPr>
          <w:rStyle w:val="Ninguno"/>
          <w:rFonts w:ascii="Times New Roman" w:hAnsi="Times New Roman" w:cs="Times New Roman"/>
          <w:b/>
          <w:bCs/>
          <w:color w:val="auto"/>
          <w:lang w:val="es-CO"/>
        </w:rPr>
        <w:t xml:space="preserve">2 </w:t>
      </w:r>
    </w:p>
    <w:p w14:paraId="04A3FFDD"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rPr>
        <w:pPrChange w:id="369"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rPr>
        <w:t>double? measureTemperature() {</w:t>
      </w:r>
    </w:p>
    <w:p w14:paraId="229B7F07"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rPr>
        <w:pPrChange w:id="370"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  return null; // Example: No temperature measurement available</w:t>
      </w:r>
    </w:p>
    <w:p w14:paraId="4264FCCB"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rPr>
        <w:pPrChange w:id="371"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rPr>
        <w:t>}</w:t>
      </w:r>
    </w:p>
    <w:p w14:paraId="3742DC00"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rPr>
        <w:pPrChange w:id="372"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rPr>
        <w:t>void printMessage(String message) {</w:t>
      </w:r>
    </w:p>
    <w:p w14:paraId="1AFEC731"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rPr>
        <w:pPrChange w:id="373"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  print(message);</w:t>
      </w:r>
    </w:p>
    <w:p w14:paraId="3B2C5873" w14:textId="77777777" w:rsidR="00A47300" w:rsidRPr="001809CB" w:rsidRDefault="00A47300" w:rsidP="00107EA6">
      <w:pPr>
        <w:pStyle w:val="Subttulo1"/>
        <w:snapToGrid w:val="0"/>
        <w:spacing w:after="160"/>
        <w:ind w:firstLine="720"/>
        <w:jc w:val="both"/>
        <w:rPr>
          <w:rStyle w:val="Ninguno"/>
          <w:rFonts w:ascii="Times New Roman" w:hAnsi="Times New Roman" w:cs="Times New Roman"/>
          <w:color w:val="auto"/>
          <w:sz w:val="24"/>
          <w:szCs w:val="24"/>
          <w:lang w:val="es-CO"/>
        </w:rPr>
        <w:pPrChange w:id="374" w:author="luimarco carrascal diaz" w:date="2024-12-13T13:24:00Z" w16du:dateUtc="2024-12-13T18:24:00Z">
          <w:pPr>
            <w:pStyle w:val="Subttulo1"/>
            <w:snapToGrid w:val="0"/>
            <w:spacing w:after="160" w:line="480" w:lineRule="auto"/>
            <w:ind w:firstLine="720"/>
            <w:jc w:val="both"/>
          </w:pPr>
        </w:pPrChange>
      </w:pPr>
      <w:r w:rsidRPr="001809CB">
        <w:rPr>
          <w:rStyle w:val="Ninguno"/>
          <w:rFonts w:ascii="Times New Roman" w:hAnsi="Times New Roman" w:cs="Times New Roman"/>
          <w:color w:val="auto"/>
          <w:sz w:val="24"/>
          <w:szCs w:val="24"/>
          <w:lang w:val="es-CO"/>
        </w:rPr>
        <w:t>}</w:t>
      </w:r>
    </w:p>
    <w:p w14:paraId="516EFD79" w14:textId="59FEB4AA" w:rsidR="007B64DA" w:rsidRPr="000125DA" w:rsidRDefault="005F3968" w:rsidP="00AF28FF">
      <w:pPr>
        <w:snapToGrid w:val="0"/>
        <w:spacing w:before="0" w:after="160" w:line="480" w:lineRule="auto"/>
        <w:ind w:firstLine="720"/>
        <w:rPr>
          <w:rStyle w:val="Ninguno"/>
          <w:rFonts w:ascii="Times New Roman" w:hAnsi="Times New Roman"/>
          <w:sz w:val="24"/>
          <w:szCs w:val="24"/>
          <w:lang w:val="es-CO"/>
        </w:rPr>
      </w:pPr>
      <w:r w:rsidRPr="001809CB">
        <w:rPr>
          <w:rFonts w:ascii="Times New Roman" w:hAnsi="Times New Roman"/>
          <w:sz w:val="24"/>
          <w:szCs w:val="24"/>
        </w:rPr>
        <w:t>En Dart 3, la regla typeNotFunction sigue previniendo la invocación de objetos no funcionales como si fueran funciones, pero se beneficia de una mayor rigurosidad en la tipificación y mejoras en el manejo de tipos de funciones. Estas mejoras permiten detectar errores como typeNotFunction de manera más temprana y precisa, reduciendo la probabilidad de intentos incorrectos de invocar variables o propiedades no funcionales.</w:t>
      </w:r>
    </w:p>
    <w:p w14:paraId="098C956C" w14:textId="0FA1F126" w:rsidR="00B725A6" w:rsidRPr="001809CB" w:rsidRDefault="00C33F14" w:rsidP="00AF28FF">
      <w:pPr>
        <w:pStyle w:val="Cuerpo"/>
        <w:snapToGrid w:val="0"/>
        <w:spacing w:after="160" w:line="480" w:lineRule="auto"/>
        <w:ind w:firstLine="720"/>
        <w:jc w:val="both"/>
        <w:rPr>
          <w:rStyle w:val="Ninguno"/>
          <w:rFonts w:ascii="Times New Roman" w:eastAsia="American Typewriter" w:hAnsi="Times New Roman" w:cs="Times New Roman"/>
          <w:b/>
          <w:bCs/>
          <w:color w:val="auto"/>
          <w:sz w:val="24"/>
          <w:szCs w:val="24"/>
          <w:lang w:val="es-CO"/>
        </w:rPr>
      </w:pPr>
      <w:proofErr w:type="spellStart"/>
      <w:r w:rsidRPr="001809CB">
        <w:rPr>
          <w:rStyle w:val="Ninguno"/>
          <w:rFonts w:ascii="Times New Roman" w:hAnsi="Times New Roman" w:cs="Times New Roman"/>
          <w:b/>
          <w:bCs/>
          <w:color w:val="auto"/>
          <w:sz w:val="24"/>
          <w:szCs w:val="24"/>
          <w:lang w:val="es-CO"/>
        </w:rPr>
        <w:lastRenderedPageBreak/>
        <w:t>typeNotFunction</w:t>
      </w:r>
      <w:proofErr w:type="spellEnd"/>
      <w:r w:rsidR="00B725A6" w:rsidRPr="001809CB">
        <w:rPr>
          <w:rStyle w:val="Ninguno"/>
          <w:rFonts w:ascii="Times New Roman" w:hAnsi="Times New Roman" w:cs="Times New Roman"/>
          <w:b/>
          <w:bCs/>
          <w:color w:val="auto"/>
          <w:sz w:val="24"/>
          <w:szCs w:val="24"/>
          <w:lang w:val="es-CO"/>
        </w:rPr>
        <w:t xml:space="preserve"> </w:t>
      </w:r>
      <w:ins w:id="375" w:author="luimarco carrascal diaz" w:date="2024-12-13T00:07:00Z" w16du:dateUtc="2024-12-13T05:07:00Z">
        <w:r w:rsidR="00982770">
          <w:rPr>
            <w:rStyle w:val="Ninguno"/>
            <w:rFonts w:ascii="Times New Roman" w:hAnsi="Times New Roman" w:cs="Times New Roman"/>
            <w:b/>
            <w:bCs/>
            <w:color w:val="auto"/>
            <w:sz w:val="24"/>
            <w:szCs w:val="24"/>
            <w:lang w:val="es-CO"/>
          </w:rPr>
          <w:t>DART</w:t>
        </w:r>
      </w:ins>
      <w:del w:id="376" w:author="luimarco carrascal diaz" w:date="2024-12-13T00:06:00Z" w16du:dateUtc="2024-12-13T05:06:00Z">
        <w:r w:rsidR="00B725A6" w:rsidRPr="001809CB" w:rsidDel="00982770">
          <w:rPr>
            <w:rStyle w:val="Ninguno"/>
            <w:rFonts w:ascii="Times New Roman" w:hAnsi="Times New Roman" w:cs="Times New Roman"/>
            <w:b/>
            <w:bCs/>
            <w:color w:val="auto"/>
            <w:sz w:val="24"/>
            <w:szCs w:val="24"/>
            <w:lang w:val="es-CO"/>
          </w:rPr>
          <w:delText>dart</w:delText>
        </w:r>
      </w:del>
      <w:r w:rsidR="00B725A6" w:rsidRPr="001809CB">
        <w:rPr>
          <w:rStyle w:val="Ninguno"/>
          <w:rFonts w:ascii="Times New Roman" w:hAnsi="Times New Roman" w:cs="Times New Roman"/>
          <w:b/>
          <w:bCs/>
          <w:color w:val="auto"/>
          <w:sz w:val="24"/>
          <w:szCs w:val="24"/>
          <w:lang w:val="es-CO"/>
        </w:rPr>
        <w:t>3</w:t>
      </w:r>
    </w:p>
    <w:p w14:paraId="714D074E" w14:textId="77777777" w:rsidR="00B725A6" w:rsidRPr="001809CB" w:rsidRDefault="00B725A6" w:rsidP="00AF28FF">
      <w:pPr>
        <w:pStyle w:val="Cuerpo"/>
        <w:snapToGrid w:val="0"/>
        <w:spacing w:after="160" w:line="480" w:lineRule="auto"/>
        <w:ind w:firstLine="720"/>
        <w:jc w:val="both"/>
        <w:rPr>
          <w:rStyle w:val="Ninguno"/>
          <w:rFonts w:ascii="Times New Roman" w:eastAsia="American Typewriter" w:hAnsi="Times New Roman" w:cs="Times New Roman"/>
          <w:color w:val="auto"/>
          <w:sz w:val="24"/>
          <w:szCs w:val="24"/>
          <w:lang w:val="es-CO"/>
        </w:rPr>
      </w:pPr>
      <w:r w:rsidRPr="001809CB">
        <w:rPr>
          <w:rStyle w:val="Ninguno"/>
          <w:rFonts w:ascii="Times New Roman" w:hAnsi="Times New Roman" w:cs="Times New Roman"/>
          <w:color w:val="auto"/>
          <w:sz w:val="24"/>
          <w:szCs w:val="24"/>
          <w:lang w:val="es-CO"/>
        </w:rPr>
        <w:t>async =&gt; 42;</w:t>
      </w:r>
    </w:p>
    <w:p w14:paraId="4135E463" w14:textId="44A8501C" w:rsidR="00B725A6" w:rsidRPr="001809CB" w:rsidRDefault="00CD1622" w:rsidP="00AF28FF">
      <w:pPr>
        <w:snapToGrid w:val="0"/>
        <w:spacing w:before="0" w:after="160" w:line="480" w:lineRule="auto"/>
        <w:ind w:firstLine="720"/>
        <w:rPr>
          <w:rFonts w:ascii="Times New Roman" w:hAnsi="Times New Roman"/>
          <w:sz w:val="24"/>
          <w:szCs w:val="24"/>
        </w:rPr>
      </w:pPr>
      <w:ins w:id="377" w:author="luimarco carrascal diaz" w:date="2024-12-13T13:41:00Z" w16du:dateUtc="2024-12-13T18:41:00Z">
        <w:r w:rsidRPr="00CD1622">
          <w:rPr>
            <w:rFonts w:ascii="Times New Roman" w:hAnsi="Times New Roman"/>
            <w:noProof/>
            <w:sz w:val="24"/>
            <w:szCs w:val="24"/>
          </w:rPr>
          <w:drawing>
            <wp:inline distT="0" distB="0" distL="0" distR="0" wp14:anchorId="08161B0A" wp14:editId="5389B53F">
              <wp:extent cx="5277587" cy="3134162"/>
              <wp:effectExtent l="0" t="0" r="0" b="9525"/>
              <wp:docPr id="190354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401" name="Imagen 1" descr="Tabla&#10;&#10;Descripción generada automáticamente"/>
                      <pic:cNvPicPr/>
                    </pic:nvPicPr>
                    <pic:blipFill>
                      <a:blip r:embed="rId23"/>
                      <a:stretch>
                        <a:fillRect/>
                      </a:stretch>
                    </pic:blipFill>
                    <pic:spPr>
                      <a:xfrm>
                        <a:off x="0" y="0"/>
                        <a:ext cx="5277587" cy="3134162"/>
                      </a:xfrm>
                      <a:prstGeom prst="rect">
                        <a:avLst/>
                      </a:prstGeom>
                    </pic:spPr>
                  </pic:pic>
                </a:graphicData>
              </a:graphic>
            </wp:inline>
          </w:drawing>
        </w:r>
      </w:ins>
      <w:r w:rsidR="00B725A6" w:rsidRPr="001809CB">
        <w:rPr>
          <w:rFonts w:ascii="Times New Roman" w:hAnsi="Times New Roman"/>
          <w:noProof/>
          <w:sz w:val="24"/>
          <w:szCs w:val="24"/>
        </w:rPr>
        <w:drawing>
          <wp:inline distT="0" distB="0" distL="0" distR="0" wp14:anchorId="3AFDB2E5" wp14:editId="180D1B97">
            <wp:extent cx="5796501" cy="3409864"/>
            <wp:effectExtent l="0" t="0" r="0" b="0"/>
            <wp:docPr id="6820146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3969" cy="3420140"/>
                    </a:xfrm>
                    <a:prstGeom prst="rect">
                      <a:avLst/>
                    </a:prstGeom>
                    <a:noFill/>
                  </pic:spPr>
                </pic:pic>
              </a:graphicData>
            </a:graphic>
          </wp:inline>
        </w:drawing>
      </w:r>
    </w:p>
    <w:p w14:paraId="5181B07D" w14:textId="29FEE420" w:rsidR="00B725A6" w:rsidRPr="001809CB" w:rsidRDefault="00FE5AF9"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lastRenderedPageBreak/>
        <w:t xml:space="preserve">La regla </w:t>
      </w:r>
      <w:r w:rsidRPr="00A21F2E">
        <w:rPr>
          <w:rFonts w:ascii="Times New Roman" w:hAnsi="Times New Roman"/>
          <w:b/>
          <w:bCs/>
          <w:sz w:val="24"/>
          <w:szCs w:val="24"/>
          <w:rPrChange w:id="378" w:author="Nicolas Cardozo Alvarez" w:date="2024-12-08T16:14:00Z" w16du:dateUtc="2024-12-08T21:14:00Z">
            <w:rPr>
              <w:rFonts w:ascii="Times New Roman" w:hAnsi="Times New Roman"/>
              <w:sz w:val="24"/>
              <w:szCs w:val="24"/>
            </w:rPr>
          </w:rPrChange>
        </w:rPr>
        <w:t>type_not_void</w:t>
      </w:r>
      <w:r w:rsidRPr="001809CB">
        <w:rPr>
          <w:rFonts w:ascii="Times New Roman" w:hAnsi="Times New Roman"/>
          <w:sz w:val="24"/>
          <w:szCs w:val="24"/>
        </w:rPr>
        <w:t xml:space="preserve"> en Dart 2 asegura que todas las funciones, métodos y getters devuelvan un valor de tipo específico y no void, salvo cuando no se pretende devolver nada. Esto fomenta una programación más segura y explícita, al evitar ambigüedades y errores potenciales cuando una función inesperadamente no devuelve un valor. Al aplicar esta regla, los desarrolladores deben pensar cuidadosamente sobre el tipo de datos que sus funciones deben devolver, resultando en un código más robusto y fácil de mantener. Implementar type_not_void ayuda a detectar errores en tiempo de desarrollo, mejorando la eficiencia del proceso y manteniendo la integridad del tipo en las aplicaciones.</w:t>
      </w:r>
    </w:p>
    <w:p w14:paraId="43ABC4CD" w14:textId="1FFACDE9" w:rsidR="00B725A6" w:rsidRPr="001809CB" w:rsidRDefault="00B725A6" w:rsidP="00AF28FF">
      <w:pPr>
        <w:pStyle w:val="Predeterminado"/>
        <w:snapToGrid w:val="0"/>
        <w:spacing w:before="0" w:after="160" w:line="480" w:lineRule="auto"/>
        <w:ind w:firstLine="720"/>
        <w:jc w:val="both"/>
        <w:rPr>
          <w:rStyle w:val="Ninguno"/>
          <w:rFonts w:ascii="Times New Roman" w:eastAsia="Times Roman" w:hAnsi="Times New Roman" w:cs="Times New Roman"/>
          <w:b/>
          <w:bCs/>
          <w:color w:val="auto"/>
          <w:lang w:val="es-CO"/>
        </w:rPr>
      </w:pPr>
      <w:proofErr w:type="spellStart"/>
      <w:r w:rsidRPr="4B2E5FE4">
        <w:rPr>
          <w:rStyle w:val="Ninguno"/>
          <w:rFonts w:ascii="Times New Roman" w:hAnsi="Times New Roman" w:cs="Times New Roman"/>
          <w:b/>
          <w:bCs/>
          <w:color w:val="auto"/>
          <w:lang w:val="es-CO"/>
        </w:rPr>
        <w:t>typeNotVoid</w:t>
      </w:r>
      <w:proofErr w:type="spellEnd"/>
      <w:r w:rsidRPr="4B2E5FE4">
        <w:rPr>
          <w:rStyle w:val="Ninguno"/>
          <w:rFonts w:ascii="Times New Roman" w:hAnsi="Times New Roman" w:cs="Times New Roman"/>
          <w:b/>
          <w:bCs/>
          <w:color w:val="auto"/>
          <w:lang w:val="es-CO"/>
        </w:rPr>
        <w:t xml:space="preserve"> </w:t>
      </w:r>
      <w:ins w:id="379" w:author="luimarco carrascal diaz" w:date="2024-12-13T00:06:00Z" w16du:dateUtc="2024-12-13T05:06:00Z">
        <w:r w:rsidR="00982770">
          <w:rPr>
            <w:rStyle w:val="Ninguno"/>
            <w:rFonts w:ascii="Times New Roman" w:hAnsi="Times New Roman" w:cs="Times New Roman"/>
            <w:b/>
            <w:bCs/>
            <w:color w:val="auto"/>
            <w:lang w:val="es-CO"/>
          </w:rPr>
          <w:t>DART</w:t>
        </w:r>
      </w:ins>
      <w:del w:id="380" w:author="luimarco carrascal diaz" w:date="2024-12-13T00:06:00Z" w16du:dateUtc="2024-12-13T05:06:00Z">
        <w:r w:rsidRPr="4B2E5FE4" w:rsidDel="00982770">
          <w:rPr>
            <w:rStyle w:val="Ninguno"/>
            <w:rFonts w:ascii="Times New Roman" w:hAnsi="Times New Roman" w:cs="Times New Roman"/>
            <w:b/>
            <w:bCs/>
            <w:color w:val="auto"/>
            <w:lang w:val="es-CO"/>
          </w:rPr>
          <w:delText>dart</w:delText>
        </w:r>
      </w:del>
      <w:r w:rsidRPr="4B2E5FE4">
        <w:rPr>
          <w:rStyle w:val="Ninguno"/>
          <w:rFonts w:ascii="Times New Roman" w:hAnsi="Times New Roman" w:cs="Times New Roman"/>
          <w:b/>
          <w:bCs/>
          <w:color w:val="auto"/>
          <w:lang w:val="es-CO"/>
        </w:rPr>
        <w:t>2</w:t>
      </w:r>
    </w:p>
    <w:p w14:paraId="2FA9B54E" w14:textId="77777777" w:rsidR="00B725A6" w:rsidRPr="001809CB" w:rsidRDefault="00B725A6" w:rsidP="00107EA6">
      <w:pPr>
        <w:pStyle w:val="Predeterminado"/>
        <w:snapToGrid w:val="0"/>
        <w:spacing w:before="0" w:after="160" w:line="240" w:lineRule="auto"/>
        <w:ind w:firstLine="720"/>
        <w:jc w:val="both"/>
        <w:rPr>
          <w:rStyle w:val="Ninguno"/>
          <w:rFonts w:ascii="Times New Roman" w:eastAsia="Times Roman" w:hAnsi="Times New Roman" w:cs="Times New Roman"/>
          <w:color w:val="auto"/>
          <w:lang w:val="es-CO"/>
        </w:rPr>
        <w:pPrChange w:id="381" w:author="luimarco carrascal diaz" w:date="2024-12-13T13:24:00Z" w16du:dateUtc="2024-12-13T18:24:00Z">
          <w:pPr>
            <w:pStyle w:val="Predeterminado"/>
            <w:snapToGrid w:val="0"/>
            <w:spacing w:before="0" w:after="160" w:line="480" w:lineRule="auto"/>
            <w:ind w:firstLine="720"/>
            <w:jc w:val="both"/>
          </w:pPr>
        </w:pPrChange>
      </w:pPr>
      <w:r w:rsidRPr="4B2E5FE4">
        <w:rPr>
          <w:rStyle w:val="Ninguno"/>
          <w:rFonts w:ascii="Times New Roman" w:hAnsi="Times New Roman" w:cs="Times New Roman"/>
          <w:color w:val="auto"/>
          <w:lang w:val="es-CO"/>
        </w:rPr>
        <w:t>int myInteger;</w:t>
      </w:r>
    </w:p>
    <w:p w14:paraId="1C9D3A18" w14:textId="77777777" w:rsidR="00B725A6" w:rsidRPr="001809CB" w:rsidRDefault="00B725A6" w:rsidP="00107EA6">
      <w:pPr>
        <w:pStyle w:val="Predeterminado"/>
        <w:snapToGrid w:val="0"/>
        <w:spacing w:before="0" w:after="160" w:line="240" w:lineRule="auto"/>
        <w:ind w:firstLine="720"/>
        <w:jc w:val="both"/>
        <w:rPr>
          <w:rStyle w:val="Ninguno"/>
          <w:rFonts w:ascii="Times New Roman" w:eastAsia="Times Roman" w:hAnsi="Times New Roman" w:cs="Times New Roman"/>
          <w:color w:val="auto"/>
          <w:lang w:val="es-CO"/>
        </w:rPr>
        <w:pPrChange w:id="382" w:author="luimarco carrascal diaz" w:date="2024-12-13T13:24:00Z" w16du:dateUtc="2024-12-13T18:24:00Z">
          <w:pPr>
            <w:pStyle w:val="Predeterminado"/>
            <w:snapToGrid w:val="0"/>
            <w:spacing w:before="0" w:after="160" w:line="480" w:lineRule="auto"/>
            <w:ind w:firstLine="720"/>
            <w:jc w:val="both"/>
          </w:pPr>
        </w:pPrChange>
      </w:pPr>
      <w:r w:rsidRPr="4B2E5FE4">
        <w:rPr>
          <w:rStyle w:val="Ninguno"/>
          <w:rFonts w:ascii="Times New Roman" w:hAnsi="Times New Roman" w:cs="Times New Roman"/>
          <w:color w:val="auto"/>
          <w:lang w:val="es-CO"/>
        </w:rPr>
        <w:t>User myUser;</w:t>
      </w:r>
    </w:p>
    <w:p w14:paraId="56CA6C81" w14:textId="77777777" w:rsidR="00B725A6" w:rsidRPr="001809CB" w:rsidRDefault="00B725A6" w:rsidP="00107EA6">
      <w:pPr>
        <w:pStyle w:val="Predeterminado"/>
        <w:snapToGrid w:val="0"/>
        <w:spacing w:before="0" w:after="160" w:line="240" w:lineRule="auto"/>
        <w:ind w:firstLine="720"/>
        <w:jc w:val="both"/>
        <w:rPr>
          <w:rStyle w:val="Ninguno"/>
          <w:rFonts w:ascii="Times New Roman" w:eastAsia="Times Roman" w:hAnsi="Times New Roman" w:cs="Times New Roman"/>
          <w:color w:val="auto"/>
          <w:lang w:val="es-CO"/>
        </w:rPr>
        <w:pPrChange w:id="383" w:author="luimarco carrascal diaz" w:date="2024-12-13T13:24:00Z" w16du:dateUtc="2024-12-13T18:24:00Z">
          <w:pPr>
            <w:pStyle w:val="Predeterminado"/>
            <w:snapToGrid w:val="0"/>
            <w:spacing w:before="0" w:after="160" w:line="480" w:lineRule="auto"/>
            <w:ind w:firstLine="720"/>
            <w:jc w:val="both"/>
          </w:pPr>
        </w:pPrChange>
      </w:pPr>
      <w:r w:rsidRPr="4B2E5FE4">
        <w:rPr>
          <w:rStyle w:val="Ninguno"/>
          <w:rFonts w:ascii="Times New Roman" w:hAnsi="Times New Roman" w:cs="Times New Roman"/>
          <w:color w:val="auto"/>
          <w:lang w:val="es-CO"/>
        </w:rPr>
        <w:t>List&lt;String&gt; myStringList;</w:t>
      </w:r>
    </w:p>
    <w:p w14:paraId="2EB17D23" w14:textId="77777777" w:rsidR="00B725A6" w:rsidRPr="001809CB" w:rsidRDefault="00B725A6" w:rsidP="00107EA6">
      <w:pPr>
        <w:pStyle w:val="Predeterminado"/>
        <w:snapToGrid w:val="0"/>
        <w:spacing w:before="0" w:after="160" w:line="240" w:lineRule="auto"/>
        <w:ind w:firstLine="720"/>
        <w:jc w:val="both"/>
        <w:rPr>
          <w:rStyle w:val="Ninguno"/>
          <w:rFonts w:ascii="Times New Roman" w:eastAsia="Times Roman" w:hAnsi="Times New Roman" w:cs="Times New Roman"/>
          <w:color w:val="auto"/>
          <w:lang w:val="es-CO"/>
        </w:rPr>
        <w:pPrChange w:id="384" w:author="luimarco carrascal diaz" w:date="2024-12-13T13:24:00Z" w16du:dateUtc="2024-12-13T18:24:00Z">
          <w:pPr>
            <w:pStyle w:val="Predeterminado"/>
            <w:snapToGrid w:val="0"/>
            <w:spacing w:before="0" w:after="160" w:line="480" w:lineRule="auto"/>
            <w:ind w:firstLine="720"/>
            <w:jc w:val="both"/>
          </w:pPr>
        </w:pPrChange>
      </w:pPr>
      <w:r w:rsidRPr="4B2E5FE4">
        <w:rPr>
          <w:rStyle w:val="Ninguno"/>
          <w:rFonts w:ascii="Times New Roman" w:hAnsi="Times New Roman" w:cs="Times New Roman"/>
          <w:color w:val="auto"/>
          <w:lang w:val="es-CO"/>
        </w:rPr>
        <w:t>Map&lt;String, int&gt; myMap;</w:t>
      </w:r>
    </w:p>
    <w:p w14:paraId="6A1A6D3F" w14:textId="77777777" w:rsidR="00B725A6" w:rsidRPr="001809CB" w:rsidRDefault="00B725A6" w:rsidP="00107EA6">
      <w:pPr>
        <w:pStyle w:val="Predeterminado"/>
        <w:snapToGrid w:val="0"/>
        <w:spacing w:before="0" w:after="160" w:line="240" w:lineRule="auto"/>
        <w:ind w:firstLine="720"/>
        <w:jc w:val="both"/>
        <w:rPr>
          <w:rStyle w:val="Ninguno"/>
          <w:rFonts w:ascii="Times New Roman" w:hAnsi="Times New Roman" w:cs="Times New Roman"/>
          <w:color w:val="auto"/>
          <w:lang w:val="es-CO"/>
        </w:rPr>
        <w:pPrChange w:id="385" w:author="luimarco carrascal diaz" w:date="2024-12-13T13:24:00Z" w16du:dateUtc="2024-12-13T18:24:00Z">
          <w:pPr>
            <w:pStyle w:val="Predeterminado"/>
            <w:snapToGrid w:val="0"/>
            <w:spacing w:before="0" w:after="160" w:line="480" w:lineRule="auto"/>
            <w:ind w:firstLine="720"/>
            <w:jc w:val="both"/>
          </w:pPr>
        </w:pPrChange>
      </w:pPr>
      <w:r w:rsidRPr="001809CB">
        <w:rPr>
          <w:rStyle w:val="Ninguno"/>
          <w:rFonts w:ascii="Times New Roman" w:hAnsi="Times New Roman" w:cs="Times New Roman"/>
          <w:color w:val="auto"/>
          <w:lang w:val="es-CO"/>
        </w:rPr>
        <w:t>double? myNullableDouble;</w:t>
      </w:r>
    </w:p>
    <w:p w14:paraId="2892C173" w14:textId="00D1D250" w:rsidR="00B725A6" w:rsidRPr="001809CB" w:rsidRDefault="00B725A6" w:rsidP="00AF28FF">
      <w:pPr>
        <w:pStyle w:val="Predeterminado"/>
        <w:snapToGrid w:val="0"/>
        <w:spacing w:before="0" w:after="160" w:line="480" w:lineRule="auto"/>
        <w:ind w:firstLine="720"/>
        <w:jc w:val="both"/>
        <w:rPr>
          <w:rStyle w:val="Ninguno"/>
          <w:rFonts w:ascii="Times New Roman" w:hAnsi="Times New Roman" w:cs="Times New Roman"/>
          <w:b/>
          <w:bCs/>
          <w:color w:val="auto"/>
          <w:lang w:val="es-CO"/>
        </w:rPr>
      </w:pPr>
      <w:r w:rsidRPr="001809CB">
        <w:rPr>
          <w:rStyle w:val="Ninguno"/>
          <w:rFonts w:ascii="Times New Roman" w:hAnsi="Times New Roman" w:cs="Times New Roman"/>
          <w:b/>
          <w:bCs/>
          <w:color w:val="auto"/>
          <w:lang w:val="es-CO"/>
        </w:rPr>
        <w:t>D</w:t>
      </w:r>
      <w:ins w:id="386" w:author="luimarco carrascal diaz" w:date="2024-12-13T00:06:00Z" w16du:dateUtc="2024-12-13T05:06:00Z">
        <w:r w:rsidR="00982770">
          <w:rPr>
            <w:rStyle w:val="Ninguno"/>
            <w:rFonts w:ascii="Times New Roman" w:hAnsi="Times New Roman" w:cs="Times New Roman"/>
            <w:b/>
            <w:bCs/>
            <w:color w:val="auto"/>
            <w:lang w:val="es-CO"/>
          </w:rPr>
          <w:t>ART</w:t>
        </w:r>
      </w:ins>
      <w:del w:id="387" w:author="luimarco carrascal diaz" w:date="2024-12-13T00:06:00Z" w16du:dateUtc="2024-12-13T05:06:00Z">
        <w:r w:rsidRPr="001809CB" w:rsidDel="00982770">
          <w:rPr>
            <w:rStyle w:val="Ninguno"/>
            <w:rFonts w:ascii="Times New Roman" w:hAnsi="Times New Roman" w:cs="Times New Roman"/>
            <w:b/>
            <w:bCs/>
            <w:color w:val="auto"/>
            <w:lang w:val="es-CO"/>
          </w:rPr>
          <w:delText>art</w:delText>
        </w:r>
      </w:del>
      <w:r w:rsidRPr="001809CB">
        <w:rPr>
          <w:rStyle w:val="Ninguno"/>
          <w:rFonts w:ascii="Times New Roman" w:hAnsi="Times New Roman" w:cs="Times New Roman"/>
          <w:b/>
          <w:bCs/>
          <w:color w:val="auto"/>
          <w:lang w:val="es-CO"/>
        </w:rPr>
        <w:t xml:space="preserve"> 3</w:t>
      </w:r>
    </w:p>
    <w:p w14:paraId="12396389" w14:textId="12301768" w:rsidR="00F7006A" w:rsidRPr="001809CB" w:rsidRDefault="00FE5AF9"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En Dart 3, la regla type_not_void ha sido mejorada para proporcionar aún más seguridad y precisión en la gestión de tipos de retorno. A diferencia de su predecesor en Dart 2, Dart 3 introduce una verificación más estricta y detallada, que no solo asegura que las funciones, métodos y getters devuelvan un tipo específico y no void, sino que también incorpora análisis en tiempo de compilación para detectar inconsistencias y potenciales errores de tipo con mayor eficacia. Este cambio fortalece la capacidad del compilador para identificar funciones que deben devolver valores específicos y ayuda a los desarrolladores a mantener un código aún más robusto y libre de errores, mejorando así la calidad y la confiabilidad de las aplicaciones escritas en Dart.</w:t>
      </w:r>
    </w:p>
    <w:p w14:paraId="38077B55" w14:textId="6472BD73" w:rsidR="00F7006A" w:rsidRPr="001809CB" w:rsidRDefault="00B725A6" w:rsidP="00AF28FF">
      <w:pPr>
        <w:pStyle w:val="Cuerpo"/>
        <w:snapToGrid w:val="0"/>
        <w:spacing w:after="160" w:line="480" w:lineRule="auto"/>
        <w:ind w:firstLine="720"/>
        <w:jc w:val="both"/>
        <w:rPr>
          <w:rStyle w:val="Ninguno"/>
          <w:rFonts w:ascii="Times New Roman" w:hAnsi="Times New Roman" w:cs="Times New Roman"/>
          <w:b/>
          <w:bCs/>
          <w:color w:val="auto"/>
          <w:sz w:val="24"/>
          <w:szCs w:val="24"/>
        </w:rPr>
      </w:pPr>
      <w:proofErr w:type="spellStart"/>
      <w:r w:rsidRPr="001809CB">
        <w:rPr>
          <w:rStyle w:val="Ninguno"/>
          <w:rFonts w:ascii="Times New Roman" w:hAnsi="Times New Roman" w:cs="Times New Roman"/>
          <w:b/>
          <w:bCs/>
          <w:color w:val="auto"/>
          <w:sz w:val="24"/>
          <w:szCs w:val="24"/>
        </w:rPr>
        <w:lastRenderedPageBreak/>
        <w:t>typeNotVoid</w:t>
      </w:r>
      <w:proofErr w:type="spellEnd"/>
      <w:ins w:id="388" w:author="luimarco carrascal diaz" w:date="2024-12-13T00:06:00Z" w16du:dateUtc="2024-12-13T05:06:00Z">
        <w:r w:rsidR="00982770">
          <w:rPr>
            <w:rStyle w:val="Ninguno"/>
            <w:rFonts w:ascii="Times New Roman" w:hAnsi="Times New Roman" w:cs="Times New Roman"/>
            <w:b/>
            <w:bCs/>
            <w:color w:val="auto"/>
            <w:sz w:val="24"/>
            <w:szCs w:val="24"/>
          </w:rPr>
          <w:t xml:space="preserve"> </w:t>
        </w:r>
      </w:ins>
      <w:del w:id="389" w:author="luimarco carrascal diaz" w:date="2024-12-13T00:06:00Z" w16du:dateUtc="2024-12-13T05:06:00Z">
        <w:r w:rsidRPr="001809CB" w:rsidDel="00982770">
          <w:rPr>
            <w:rStyle w:val="Ninguno"/>
            <w:rFonts w:ascii="Times New Roman" w:hAnsi="Times New Roman" w:cs="Times New Roman"/>
            <w:b/>
            <w:bCs/>
            <w:color w:val="auto"/>
            <w:sz w:val="24"/>
            <w:szCs w:val="24"/>
          </w:rPr>
          <w:delText>D</w:delText>
        </w:r>
      </w:del>
      <w:ins w:id="390" w:author="luimarco carrascal diaz" w:date="2024-12-13T00:06:00Z" w16du:dateUtc="2024-12-13T05:06:00Z">
        <w:r w:rsidR="00982770">
          <w:rPr>
            <w:rStyle w:val="Ninguno"/>
            <w:rFonts w:ascii="Times New Roman" w:hAnsi="Times New Roman" w:cs="Times New Roman"/>
            <w:b/>
            <w:bCs/>
            <w:color w:val="auto"/>
            <w:sz w:val="24"/>
            <w:szCs w:val="24"/>
          </w:rPr>
          <w:t>DART</w:t>
        </w:r>
      </w:ins>
      <w:del w:id="391" w:author="luimarco carrascal diaz" w:date="2024-12-13T00:06:00Z" w16du:dateUtc="2024-12-13T05:06:00Z">
        <w:r w:rsidRPr="001809CB" w:rsidDel="00982770">
          <w:rPr>
            <w:rStyle w:val="Ninguno"/>
            <w:rFonts w:ascii="Times New Roman" w:hAnsi="Times New Roman" w:cs="Times New Roman"/>
            <w:b/>
            <w:bCs/>
            <w:color w:val="auto"/>
            <w:sz w:val="24"/>
            <w:szCs w:val="24"/>
          </w:rPr>
          <w:delText>art</w:delText>
        </w:r>
      </w:del>
      <w:r w:rsidRPr="001809CB">
        <w:rPr>
          <w:rStyle w:val="Ninguno"/>
          <w:rFonts w:ascii="Times New Roman" w:hAnsi="Times New Roman" w:cs="Times New Roman"/>
          <w:b/>
          <w:bCs/>
          <w:color w:val="auto"/>
          <w:sz w:val="24"/>
          <w:szCs w:val="24"/>
        </w:rPr>
        <w:t>3</w:t>
      </w:r>
    </w:p>
    <w:p w14:paraId="00E3F980" w14:textId="77777777" w:rsidR="00B725A6" w:rsidRPr="001809CB" w:rsidRDefault="00B725A6" w:rsidP="00107EA6">
      <w:pPr>
        <w:pStyle w:val="Cuerpo"/>
        <w:snapToGrid w:val="0"/>
        <w:spacing w:after="160"/>
        <w:ind w:firstLine="720"/>
        <w:jc w:val="both"/>
        <w:rPr>
          <w:rStyle w:val="Ninguno"/>
          <w:rFonts w:ascii="Times New Roman" w:eastAsia="American Typewriter" w:hAnsi="Times New Roman" w:cs="Times New Roman"/>
          <w:color w:val="auto"/>
          <w:sz w:val="24"/>
          <w:szCs w:val="24"/>
        </w:rPr>
        <w:pPrChange w:id="392" w:author="luimarco carrascal diaz" w:date="2024-12-13T13:26:00Z" w16du:dateUtc="2024-12-13T18:26: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List&lt;String&gt; myList = []; </w:t>
      </w:r>
    </w:p>
    <w:p w14:paraId="44E74E0F" w14:textId="77777777" w:rsidR="00B725A6" w:rsidRPr="001809CB" w:rsidRDefault="00B725A6" w:rsidP="00107EA6">
      <w:pPr>
        <w:pStyle w:val="Cuerpo"/>
        <w:snapToGrid w:val="0"/>
        <w:spacing w:after="160"/>
        <w:ind w:firstLine="720"/>
        <w:jc w:val="both"/>
        <w:rPr>
          <w:rStyle w:val="Ninguno"/>
          <w:rFonts w:ascii="Times New Roman" w:eastAsia="American Typewriter" w:hAnsi="Times New Roman" w:cs="Times New Roman"/>
          <w:color w:val="auto"/>
          <w:sz w:val="24"/>
          <w:szCs w:val="24"/>
        </w:rPr>
        <w:pPrChange w:id="393" w:author="luimarco carrascal diaz" w:date="2024-12-13T13:26:00Z" w16du:dateUtc="2024-12-13T18:26: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typedef </w:t>
      </w:r>
      <w:proofErr w:type="spellStart"/>
      <w:r w:rsidRPr="001809CB">
        <w:rPr>
          <w:rStyle w:val="Ninguno"/>
          <w:rFonts w:ascii="Times New Roman" w:hAnsi="Times New Roman" w:cs="Times New Roman"/>
          <w:color w:val="auto"/>
          <w:sz w:val="24"/>
          <w:szCs w:val="24"/>
        </w:rPr>
        <w:t>IntToString</w:t>
      </w:r>
      <w:proofErr w:type="spellEnd"/>
      <w:r w:rsidRPr="001809CB">
        <w:rPr>
          <w:rStyle w:val="Ninguno"/>
          <w:rFonts w:ascii="Times New Roman" w:hAnsi="Times New Roman" w:cs="Times New Roman"/>
          <w:color w:val="auto"/>
          <w:sz w:val="24"/>
          <w:szCs w:val="24"/>
        </w:rPr>
        <w:t xml:space="preserve"> = String Function(int</w:t>
      </w:r>
      <w:proofErr w:type="gramStart"/>
      <w:r w:rsidRPr="001809CB">
        <w:rPr>
          <w:rStyle w:val="Ninguno"/>
          <w:rFonts w:ascii="Times New Roman" w:hAnsi="Times New Roman" w:cs="Times New Roman"/>
          <w:color w:val="auto"/>
          <w:sz w:val="24"/>
          <w:szCs w:val="24"/>
        </w:rPr>
        <w:t>);</w:t>
      </w:r>
      <w:proofErr w:type="gramEnd"/>
    </w:p>
    <w:p w14:paraId="78AA75E1" w14:textId="77777777" w:rsidR="00B725A6" w:rsidRPr="001809CB" w:rsidRDefault="00B725A6" w:rsidP="00107EA6">
      <w:pPr>
        <w:pStyle w:val="Cuerpo"/>
        <w:snapToGrid w:val="0"/>
        <w:spacing w:after="160"/>
        <w:ind w:firstLine="720"/>
        <w:jc w:val="both"/>
        <w:rPr>
          <w:rStyle w:val="Ninguno"/>
          <w:rFonts w:ascii="Times New Roman" w:eastAsia="American Typewriter" w:hAnsi="Times New Roman" w:cs="Times New Roman"/>
          <w:color w:val="auto"/>
          <w:sz w:val="24"/>
          <w:szCs w:val="24"/>
        </w:rPr>
        <w:pPrChange w:id="394" w:author="luimarco carrascal diaz" w:date="2024-12-13T13:26:00Z" w16du:dateUtc="2024-12-13T18:26: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String? </w:t>
      </w:r>
      <w:proofErr w:type="spellStart"/>
      <w:proofErr w:type="gramStart"/>
      <w:r w:rsidRPr="001809CB">
        <w:rPr>
          <w:rStyle w:val="Ninguno"/>
          <w:rFonts w:ascii="Times New Roman" w:hAnsi="Times New Roman" w:cs="Times New Roman"/>
          <w:color w:val="auto"/>
          <w:sz w:val="24"/>
          <w:szCs w:val="24"/>
        </w:rPr>
        <w:t>myString</w:t>
      </w:r>
      <w:proofErr w:type="spellEnd"/>
      <w:r w:rsidRPr="001809CB">
        <w:rPr>
          <w:rStyle w:val="Ninguno"/>
          <w:rFonts w:ascii="Times New Roman" w:hAnsi="Times New Roman" w:cs="Times New Roman"/>
          <w:color w:val="auto"/>
          <w:sz w:val="24"/>
          <w:szCs w:val="24"/>
        </w:rPr>
        <w:t>;</w:t>
      </w:r>
      <w:proofErr w:type="gramEnd"/>
      <w:r w:rsidRPr="001809CB">
        <w:rPr>
          <w:rStyle w:val="Ninguno"/>
          <w:rFonts w:ascii="Times New Roman" w:hAnsi="Times New Roman" w:cs="Times New Roman"/>
          <w:color w:val="auto"/>
          <w:sz w:val="24"/>
          <w:szCs w:val="24"/>
        </w:rPr>
        <w:t xml:space="preserve"> </w:t>
      </w:r>
    </w:p>
    <w:p w14:paraId="3E793BA3" w14:textId="77777777" w:rsidR="00B725A6" w:rsidRPr="001809CB" w:rsidRDefault="00B725A6" w:rsidP="00107EA6">
      <w:pPr>
        <w:pStyle w:val="Cuerpo"/>
        <w:snapToGrid w:val="0"/>
        <w:spacing w:after="160"/>
        <w:ind w:firstLine="720"/>
        <w:jc w:val="both"/>
        <w:rPr>
          <w:rStyle w:val="Ninguno"/>
          <w:rFonts w:ascii="Times New Roman" w:hAnsi="Times New Roman" w:cs="Times New Roman"/>
          <w:color w:val="auto"/>
          <w:sz w:val="24"/>
          <w:szCs w:val="24"/>
        </w:rPr>
        <w:pPrChange w:id="395" w:author="luimarco carrascal diaz" w:date="2024-12-13T13:26:00Z" w16du:dateUtc="2024-12-13T18:26: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Compare&lt;int&gt; </w:t>
      </w:r>
      <w:proofErr w:type="spellStart"/>
      <w:r w:rsidRPr="001809CB">
        <w:rPr>
          <w:rStyle w:val="Ninguno"/>
          <w:rFonts w:ascii="Times New Roman" w:hAnsi="Times New Roman" w:cs="Times New Roman"/>
          <w:color w:val="auto"/>
          <w:sz w:val="24"/>
          <w:szCs w:val="24"/>
        </w:rPr>
        <w:t>compareIntegers</w:t>
      </w:r>
      <w:proofErr w:type="spellEnd"/>
      <w:r w:rsidRPr="001809CB">
        <w:rPr>
          <w:rStyle w:val="Ninguno"/>
          <w:rFonts w:ascii="Times New Roman" w:hAnsi="Times New Roman" w:cs="Times New Roman"/>
          <w:color w:val="auto"/>
          <w:sz w:val="24"/>
          <w:szCs w:val="24"/>
        </w:rPr>
        <w:t xml:space="preserve"> = (int a, int b) =&gt; a - </w:t>
      </w:r>
      <w:proofErr w:type="gramStart"/>
      <w:r w:rsidRPr="001809CB">
        <w:rPr>
          <w:rStyle w:val="Ninguno"/>
          <w:rFonts w:ascii="Times New Roman" w:hAnsi="Times New Roman" w:cs="Times New Roman"/>
          <w:color w:val="auto"/>
          <w:sz w:val="24"/>
          <w:szCs w:val="24"/>
        </w:rPr>
        <w:t>b;</w:t>
      </w:r>
      <w:proofErr w:type="gramEnd"/>
    </w:p>
    <w:p w14:paraId="70F55A89" w14:textId="77777777" w:rsidR="00B725A6" w:rsidRPr="001809CB" w:rsidRDefault="00B725A6" w:rsidP="00AF28FF">
      <w:pPr>
        <w:pStyle w:val="Cuerpo"/>
        <w:snapToGrid w:val="0"/>
        <w:spacing w:after="160" w:line="480" w:lineRule="auto"/>
        <w:ind w:firstLine="720"/>
        <w:jc w:val="both"/>
        <w:rPr>
          <w:rStyle w:val="Ninguno"/>
          <w:rFonts w:ascii="Times New Roman" w:hAnsi="Times New Roman" w:cs="Times New Roman"/>
          <w:color w:val="auto"/>
          <w:sz w:val="24"/>
          <w:szCs w:val="24"/>
        </w:rPr>
      </w:pPr>
    </w:p>
    <w:p w14:paraId="689CECEE" w14:textId="0A34F30C" w:rsidR="00B725A6" w:rsidRPr="001809CB" w:rsidRDefault="00147C44" w:rsidP="00AF28FF">
      <w:pPr>
        <w:pStyle w:val="Cuerpo"/>
        <w:snapToGrid w:val="0"/>
        <w:spacing w:after="160" w:line="480" w:lineRule="auto"/>
        <w:ind w:firstLine="720"/>
        <w:jc w:val="both"/>
        <w:rPr>
          <w:rStyle w:val="Ninguno"/>
          <w:rFonts w:ascii="Times New Roman" w:eastAsia="American Typewriter" w:hAnsi="Times New Roman" w:cs="Times New Roman"/>
          <w:color w:val="auto"/>
          <w:sz w:val="24"/>
          <w:szCs w:val="24"/>
          <w:lang w:val="es-CO"/>
        </w:rPr>
      </w:pPr>
      <w:ins w:id="396" w:author="luimarco carrascal diaz" w:date="2024-12-12T20:19:00Z" w16du:dateUtc="2024-12-13T01:19:00Z">
        <w:r w:rsidRPr="00147C44">
          <w:rPr>
            <w:rStyle w:val="Ninguno"/>
            <w:rFonts w:ascii="Times New Roman" w:eastAsia="American Typewriter" w:hAnsi="Times New Roman" w:cs="Times New Roman"/>
            <w:noProof/>
            <w:color w:val="auto"/>
            <w:sz w:val="24"/>
            <w:szCs w:val="24"/>
            <w:u w:val="single"/>
            <w:lang w:val="es-CO"/>
            <w:rPrChange w:id="397" w:author="luimarco carrascal diaz" w:date="2024-12-12T20:19:00Z" w16du:dateUtc="2024-12-13T01:19:00Z">
              <w:rPr>
                <w:rStyle w:val="Ninguno"/>
                <w:rFonts w:ascii="Times New Roman" w:eastAsia="American Typewriter" w:hAnsi="Times New Roman" w:cs="Times New Roman"/>
                <w:noProof/>
                <w:color w:val="auto"/>
                <w:sz w:val="24"/>
                <w:szCs w:val="24"/>
                <w:lang w:val="es-CO"/>
              </w:rPr>
            </w:rPrChange>
          </w:rPr>
          <w:lastRenderedPageBreak/>
          <w:drawing>
            <wp:inline distT="0" distB="0" distL="0" distR="0" wp14:anchorId="131D6576" wp14:editId="77328E5C">
              <wp:extent cx="5772956" cy="3381847"/>
              <wp:effectExtent l="0" t="0" r="0" b="9525"/>
              <wp:docPr id="8647423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4237" name="Imagen 1" descr="Tabla&#10;&#10;Descripción generada automáticamente con confianza media"/>
                      <pic:cNvPicPr/>
                    </pic:nvPicPr>
                    <pic:blipFill>
                      <a:blip r:embed="rId25"/>
                      <a:stretch>
                        <a:fillRect/>
                      </a:stretch>
                    </pic:blipFill>
                    <pic:spPr>
                      <a:xfrm>
                        <a:off x="0" y="0"/>
                        <a:ext cx="5772956" cy="3381847"/>
                      </a:xfrm>
                      <a:prstGeom prst="rect">
                        <a:avLst/>
                      </a:prstGeom>
                    </pic:spPr>
                  </pic:pic>
                </a:graphicData>
              </a:graphic>
            </wp:inline>
          </w:drawing>
        </w:r>
        <w:r w:rsidRPr="00147C44">
          <w:rPr>
            <w:rStyle w:val="Ninguno"/>
            <w:rFonts w:ascii="Times New Roman" w:eastAsia="American Typewriter" w:hAnsi="Times New Roman" w:cs="Times New Roman"/>
            <w:noProof/>
            <w:color w:val="auto"/>
            <w:sz w:val="24"/>
            <w:szCs w:val="24"/>
            <w:lang w:val="es-CO"/>
          </w:rPr>
          <w:t xml:space="preserve"> </w:t>
        </w:r>
      </w:ins>
      <w:commentRangeStart w:id="398"/>
      <w:commentRangeStart w:id="399"/>
      <w:r w:rsidR="00B725A6" w:rsidRPr="001809CB">
        <w:rPr>
          <w:rStyle w:val="Ninguno"/>
          <w:rFonts w:ascii="Times New Roman" w:eastAsia="American Typewriter" w:hAnsi="Times New Roman" w:cs="Times New Roman"/>
          <w:noProof/>
          <w:color w:val="auto"/>
          <w:sz w:val="24"/>
          <w:szCs w:val="24"/>
          <w:lang w:val="es-CO"/>
        </w:rPr>
        <w:drawing>
          <wp:inline distT="0" distB="0" distL="0" distR="0" wp14:anchorId="4200AD4A" wp14:editId="0193487C">
            <wp:extent cx="4843210" cy="2849079"/>
            <wp:effectExtent l="0" t="0" r="0" b="0"/>
            <wp:docPr id="12225126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423" cy="2852146"/>
                    </a:xfrm>
                    <a:prstGeom prst="rect">
                      <a:avLst/>
                    </a:prstGeom>
                    <a:noFill/>
                  </pic:spPr>
                </pic:pic>
              </a:graphicData>
            </a:graphic>
          </wp:inline>
        </w:drawing>
      </w:r>
      <w:commentRangeEnd w:id="398"/>
      <w:r w:rsidR="00A21F2E">
        <w:rPr>
          <w:rStyle w:val="Refdecomentario"/>
          <w:rFonts w:ascii="Arial" w:eastAsia="Times New Roman" w:hAnsi="Arial" w:cs="Times New Roman"/>
          <w:color w:val="auto"/>
          <w:lang w:val="es-CO" w:eastAsia="es-ES"/>
        </w:rPr>
        <w:commentReference w:id="398"/>
      </w:r>
      <w:commentRangeEnd w:id="399"/>
      <w:r w:rsidR="00617E9C">
        <w:rPr>
          <w:rStyle w:val="Refdecomentario"/>
          <w:rFonts w:ascii="Arial" w:eastAsia="Times New Roman" w:hAnsi="Arial" w:cs="Times New Roman"/>
          <w:color w:val="auto"/>
          <w:lang w:val="es-CO" w:eastAsia="es-ES"/>
        </w:rPr>
        <w:commentReference w:id="399"/>
      </w:r>
    </w:p>
    <w:p w14:paraId="6D58A058" w14:textId="4A2BED01" w:rsidR="00F7006A" w:rsidRPr="001809CB" w:rsidRDefault="00FE5AF9"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En Dart 2, la declaración de bibliotecas se realiza utilizando la palabra clave library, seguida del nombre de la biblioteca. Esta declaración debe colocarse al principio del archivo y permite organizar y encapsular el código en módulos reutilizables. Por ejemplo, library my_library; establece una biblioteca llamada my_library, y se puede usar junto con directivas como import y </w:t>
      </w:r>
      <w:r w:rsidRPr="001809CB">
        <w:rPr>
          <w:rFonts w:ascii="Times New Roman" w:hAnsi="Times New Roman"/>
          <w:sz w:val="24"/>
          <w:szCs w:val="24"/>
        </w:rPr>
        <w:lastRenderedPageBreak/>
        <w:t>export para gestionar dependencias y exposiciones de símbolos. Esta estructura ayuda a mantener el código ordenado y modular, facilitando la colaboración y el mantenimiento</w:t>
      </w:r>
      <w:r w:rsidR="00F7006A" w:rsidRPr="001809CB">
        <w:rPr>
          <w:rFonts w:ascii="Times New Roman" w:hAnsi="Times New Roman"/>
          <w:sz w:val="24"/>
          <w:szCs w:val="24"/>
        </w:rPr>
        <w:t>.</w:t>
      </w:r>
    </w:p>
    <w:p w14:paraId="025802D2" w14:textId="4F4036AC" w:rsidR="00B725A6" w:rsidRPr="001809CB" w:rsidRDefault="00B725A6" w:rsidP="00AF28FF">
      <w:pPr>
        <w:pStyle w:val="Cuerpo"/>
        <w:snapToGrid w:val="0"/>
        <w:spacing w:after="160" w:line="480" w:lineRule="auto"/>
        <w:ind w:firstLine="720"/>
        <w:jc w:val="both"/>
        <w:rPr>
          <w:rStyle w:val="Ninguno"/>
          <w:rFonts w:ascii="Times New Roman" w:hAnsi="Times New Roman" w:cs="Times New Roman"/>
          <w:b/>
          <w:bCs/>
          <w:color w:val="auto"/>
          <w:sz w:val="24"/>
          <w:szCs w:val="24"/>
        </w:rPr>
      </w:pPr>
      <w:proofErr w:type="spellStart"/>
      <w:r w:rsidRPr="001809CB">
        <w:rPr>
          <w:rFonts w:ascii="Times New Roman" w:hAnsi="Times New Roman" w:cs="Times New Roman"/>
          <w:b/>
          <w:bCs/>
          <w:color w:val="auto"/>
          <w:sz w:val="24"/>
          <w:szCs w:val="24"/>
        </w:rPr>
        <w:t>l</w:t>
      </w:r>
      <w:r w:rsidRPr="001809CB">
        <w:rPr>
          <w:rStyle w:val="Ninguno"/>
          <w:rFonts w:ascii="Times New Roman" w:hAnsi="Times New Roman" w:cs="Times New Roman"/>
          <w:b/>
          <w:bCs/>
          <w:color w:val="auto"/>
          <w:sz w:val="24"/>
          <w:szCs w:val="24"/>
        </w:rPr>
        <w:t>ibraryDeclaration</w:t>
      </w:r>
      <w:proofErr w:type="spellEnd"/>
      <w:r w:rsidRPr="001809CB">
        <w:rPr>
          <w:rStyle w:val="Ninguno"/>
          <w:rFonts w:ascii="Times New Roman" w:hAnsi="Times New Roman" w:cs="Times New Roman"/>
          <w:b/>
          <w:bCs/>
          <w:color w:val="auto"/>
          <w:sz w:val="24"/>
          <w:szCs w:val="24"/>
        </w:rPr>
        <w:t xml:space="preserve"> </w:t>
      </w:r>
      <w:ins w:id="400" w:author="luimarco carrascal diaz" w:date="2024-12-13T00:09:00Z" w16du:dateUtc="2024-12-13T05:09:00Z">
        <w:r w:rsidR="009B2993">
          <w:rPr>
            <w:rStyle w:val="Ninguno"/>
            <w:rFonts w:ascii="Times New Roman" w:hAnsi="Times New Roman" w:cs="Times New Roman"/>
            <w:b/>
            <w:bCs/>
            <w:color w:val="auto"/>
            <w:sz w:val="24"/>
            <w:szCs w:val="24"/>
          </w:rPr>
          <w:t>DART</w:t>
        </w:r>
      </w:ins>
      <w:commentRangeStart w:id="401"/>
      <w:del w:id="402" w:author="luimarco carrascal diaz" w:date="2024-12-13T00:09:00Z" w16du:dateUtc="2024-12-13T05:09:00Z">
        <w:r w:rsidRPr="001809CB" w:rsidDel="009B2993">
          <w:rPr>
            <w:rStyle w:val="Ninguno"/>
            <w:rFonts w:ascii="Times New Roman" w:hAnsi="Times New Roman" w:cs="Times New Roman"/>
            <w:b/>
            <w:bCs/>
            <w:color w:val="auto"/>
            <w:sz w:val="24"/>
            <w:szCs w:val="24"/>
          </w:rPr>
          <w:delText>dart</w:delText>
        </w:r>
      </w:del>
      <w:r w:rsidRPr="001809CB">
        <w:rPr>
          <w:rStyle w:val="Ninguno"/>
          <w:rFonts w:ascii="Times New Roman" w:hAnsi="Times New Roman" w:cs="Times New Roman"/>
          <w:b/>
          <w:bCs/>
          <w:color w:val="auto"/>
          <w:sz w:val="24"/>
          <w:szCs w:val="24"/>
        </w:rPr>
        <w:t>2</w:t>
      </w:r>
      <w:commentRangeEnd w:id="401"/>
      <w:r w:rsidR="00A21F2E">
        <w:rPr>
          <w:rStyle w:val="Refdecomentario"/>
          <w:rFonts w:ascii="Arial" w:eastAsia="Times New Roman" w:hAnsi="Arial" w:cs="Times New Roman"/>
          <w:color w:val="auto"/>
          <w:lang w:val="es-CO" w:eastAsia="es-ES"/>
        </w:rPr>
        <w:commentReference w:id="401"/>
      </w:r>
    </w:p>
    <w:p w14:paraId="0570D403" w14:textId="77777777" w:rsidR="00B725A6" w:rsidRPr="001809CB" w:rsidRDefault="00B725A6" w:rsidP="00A23A60">
      <w:pPr>
        <w:pStyle w:val="Cuerpo"/>
        <w:snapToGrid w:val="0"/>
        <w:ind w:firstLine="720"/>
        <w:jc w:val="both"/>
        <w:rPr>
          <w:rStyle w:val="Ninguno"/>
          <w:rFonts w:ascii="Times New Roman" w:hAnsi="Times New Roman" w:cs="Times New Roman"/>
          <w:b/>
          <w:bCs/>
          <w:color w:val="auto"/>
          <w:sz w:val="24"/>
          <w:szCs w:val="24"/>
        </w:rPr>
      </w:pPr>
      <w:commentRangeStart w:id="403"/>
      <w:r w:rsidRPr="001809CB">
        <w:rPr>
          <w:rFonts w:ascii="Times New Roman" w:hAnsi="Times New Roman" w:cs="Times New Roman"/>
          <w:color w:val="auto"/>
          <w:sz w:val="24"/>
          <w:szCs w:val="24"/>
        </w:rPr>
        <w:t>library my_awesome_library;</w:t>
      </w:r>
    </w:p>
    <w:p w14:paraId="54822087" w14:textId="77777777" w:rsidR="00B725A6" w:rsidRPr="001809CB" w:rsidRDefault="00B725A6" w:rsidP="00A23A60">
      <w:pPr>
        <w:pStyle w:val="Cuerpo"/>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export ‘utils.dart';</w:t>
      </w:r>
    </w:p>
    <w:p w14:paraId="1F26B6AC" w14:textId="77777777" w:rsidR="00B725A6" w:rsidRPr="001809CB" w:rsidRDefault="00B725A6" w:rsidP="00A23A60">
      <w:pPr>
        <w:pStyle w:val="Cuerpo"/>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part ‘part_of_library.dart';</w:t>
      </w:r>
    </w:p>
    <w:p w14:paraId="2B3AB4A9" w14:textId="77777777" w:rsidR="00B725A6" w:rsidRPr="001809CB" w:rsidRDefault="00B725A6" w:rsidP="00A23A60">
      <w:pPr>
        <w:pStyle w:val="Cuerpo"/>
        <w:snapToGrid w:val="0"/>
        <w:ind w:firstLine="720"/>
        <w:jc w:val="both"/>
        <w:rPr>
          <w:rFonts w:ascii="Times New Roman" w:hAnsi="Times New Roman" w:cs="Times New Roman"/>
          <w:color w:val="auto"/>
          <w:sz w:val="24"/>
          <w:szCs w:val="24"/>
          <w:lang w:val="es-CO"/>
        </w:rPr>
      </w:pPr>
      <w:r w:rsidRPr="001809CB">
        <w:rPr>
          <w:rFonts w:ascii="Times New Roman" w:hAnsi="Times New Roman" w:cs="Times New Roman"/>
          <w:color w:val="auto"/>
          <w:sz w:val="24"/>
          <w:szCs w:val="24"/>
        </w:rPr>
        <w:t xml:space="preserve">  </w:t>
      </w:r>
      <w:r w:rsidRPr="001809CB">
        <w:rPr>
          <w:rFonts w:ascii="Times New Roman" w:hAnsi="Times New Roman" w:cs="Times New Roman"/>
          <w:color w:val="auto"/>
          <w:sz w:val="24"/>
          <w:szCs w:val="24"/>
          <w:lang w:val="es-CO"/>
        </w:rPr>
        <w:t>final String description;</w:t>
      </w:r>
    </w:p>
    <w:p w14:paraId="06317883"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@MyMetadata('This is a top-level function')</w:t>
      </w:r>
    </w:p>
    <w:p w14:paraId="32E8E726"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void myTopLevelFunction() {</w:t>
      </w:r>
    </w:p>
    <w:p w14:paraId="2BF86111" w14:textId="2B286EBA" w:rsidR="00B725A6" w:rsidRPr="001809CB" w:rsidRDefault="00B725A6" w:rsidP="00A23A60">
      <w:pPr>
        <w:pStyle w:val="Subttulo1"/>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print('This is a top-level function in the library.');</w:t>
      </w:r>
    </w:p>
    <w:p w14:paraId="72B08EDB"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lang w:val="es-CO"/>
        </w:rPr>
      </w:pPr>
      <w:r w:rsidRPr="001809CB">
        <w:rPr>
          <w:rFonts w:ascii="Times New Roman" w:hAnsi="Times New Roman" w:cs="Times New Roman"/>
          <w:color w:val="auto"/>
          <w:sz w:val="24"/>
          <w:szCs w:val="24"/>
          <w:lang w:val="es-CO"/>
        </w:rPr>
        <w:t>}</w:t>
      </w:r>
    </w:p>
    <w:p w14:paraId="7A6564E9"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@MyMetadata('This is a top-level class')</w:t>
      </w:r>
    </w:p>
    <w:p w14:paraId="3354242F" w14:textId="77777777" w:rsidR="00026075" w:rsidRPr="001809CB" w:rsidRDefault="00B725A6" w:rsidP="00A23A60">
      <w:pPr>
        <w:pStyle w:val="Subttulo1"/>
        <w:snapToGrid w:val="0"/>
        <w:ind w:firstLine="720"/>
        <w:jc w:val="both"/>
        <w:rPr>
          <w:rFonts w:ascii="Times New Roman" w:hAnsi="Times New Roman" w:cs="Times New Roman"/>
          <w:color w:val="auto"/>
          <w:sz w:val="24"/>
          <w:szCs w:val="24"/>
          <w:lang w:val="es-CO"/>
        </w:rPr>
      </w:pPr>
      <w:r w:rsidRPr="001809CB">
        <w:rPr>
          <w:rFonts w:ascii="Times New Roman" w:hAnsi="Times New Roman" w:cs="Times New Roman"/>
          <w:color w:val="auto"/>
          <w:sz w:val="24"/>
          <w:szCs w:val="24"/>
          <w:lang w:val="es-CO"/>
        </w:rPr>
        <w:t>class MyTopLevelClass {</w:t>
      </w:r>
    </w:p>
    <w:p w14:paraId="281A2415" w14:textId="5536D347" w:rsidR="00B725A6" w:rsidRPr="001809CB" w:rsidRDefault="00B725A6" w:rsidP="00A23A60">
      <w:pPr>
        <w:pStyle w:val="Subttulo1"/>
        <w:snapToGrid w:val="0"/>
        <w:ind w:firstLine="720"/>
        <w:jc w:val="both"/>
        <w:rPr>
          <w:rFonts w:ascii="Times New Roman" w:hAnsi="Times New Roman" w:cs="Times New Roman"/>
          <w:color w:val="auto"/>
          <w:sz w:val="24"/>
          <w:szCs w:val="24"/>
          <w:lang w:val="es-CO"/>
        </w:rPr>
      </w:pPr>
      <w:r w:rsidRPr="001809CB">
        <w:rPr>
          <w:rFonts w:ascii="Times New Roman" w:hAnsi="Times New Roman" w:cs="Times New Roman"/>
          <w:color w:val="auto"/>
          <w:sz w:val="24"/>
          <w:szCs w:val="24"/>
        </w:rPr>
        <w:t>void doSomething() {</w:t>
      </w:r>
    </w:p>
    <w:p w14:paraId="0DE6FC78"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rPr>
      </w:pPr>
      <w:r w:rsidRPr="001809CB">
        <w:rPr>
          <w:rFonts w:ascii="Times New Roman" w:hAnsi="Times New Roman" w:cs="Times New Roman"/>
          <w:color w:val="auto"/>
          <w:sz w:val="24"/>
          <w:szCs w:val="24"/>
        </w:rPr>
        <w:t xml:space="preserve">    print('Doing something in the top-level class.');</w:t>
      </w:r>
    </w:p>
    <w:p w14:paraId="71703BF7" w14:textId="77777777" w:rsidR="00B725A6" w:rsidRPr="001809CB" w:rsidRDefault="00B725A6" w:rsidP="00A23A60">
      <w:pPr>
        <w:pStyle w:val="Subttulo1"/>
        <w:snapToGrid w:val="0"/>
        <w:ind w:firstLine="720"/>
        <w:jc w:val="both"/>
        <w:rPr>
          <w:rFonts w:ascii="Times New Roman" w:hAnsi="Times New Roman" w:cs="Times New Roman"/>
          <w:color w:val="auto"/>
          <w:sz w:val="24"/>
          <w:szCs w:val="24"/>
          <w:lang w:val="es-CO"/>
        </w:rPr>
      </w:pPr>
      <w:r w:rsidRPr="001809CB">
        <w:rPr>
          <w:rFonts w:ascii="Times New Roman" w:hAnsi="Times New Roman" w:cs="Times New Roman"/>
          <w:color w:val="auto"/>
          <w:sz w:val="24"/>
          <w:szCs w:val="24"/>
        </w:rPr>
        <w:t xml:space="preserve">  </w:t>
      </w:r>
      <w:r w:rsidRPr="001809CB">
        <w:rPr>
          <w:rFonts w:ascii="Times New Roman" w:hAnsi="Times New Roman" w:cs="Times New Roman"/>
          <w:color w:val="auto"/>
          <w:sz w:val="24"/>
          <w:szCs w:val="24"/>
          <w:lang w:val="es-CO"/>
        </w:rPr>
        <w:t>}</w:t>
      </w:r>
    </w:p>
    <w:p w14:paraId="79B971A8" w14:textId="77777777" w:rsidR="00B725A6" w:rsidRPr="001809CB" w:rsidRDefault="00B725A6" w:rsidP="00A23A60">
      <w:pPr>
        <w:pStyle w:val="Subttulo1"/>
        <w:snapToGrid w:val="0"/>
        <w:ind w:firstLine="720"/>
        <w:jc w:val="both"/>
        <w:rPr>
          <w:rStyle w:val="Ninguno"/>
          <w:rFonts w:ascii="Times New Roman" w:hAnsi="Times New Roman" w:cs="Times New Roman"/>
          <w:b/>
          <w:bCs/>
          <w:color w:val="auto"/>
          <w:sz w:val="24"/>
          <w:szCs w:val="24"/>
          <w:lang w:val="es-CO"/>
        </w:rPr>
      </w:pPr>
      <w:r w:rsidRPr="001809CB">
        <w:rPr>
          <w:rFonts w:ascii="Times New Roman" w:hAnsi="Times New Roman" w:cs="Times New Roman"/>
          <w:color w:val="auto"/>
          <w:sz w:val="24"/>
          <w:szCs w:val="24"/>
          <w:lang w:val="es-CO"/>
        </w:rPr>
        <w:t>}</w:t>
      </w:r>
    </w:p>
    <w:p w14:paraId="5A4A2ED8" w14:textId="77777777" w:rsidR="00B725A6" w:rsidRPr="001809CB" w:rsidRDefault="00B725A6" w:rsidP="00A23A60">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line="240" w:lineRule="auto"/>
        <w:ind w:firstLine="720"/>
        <w:jc w:val="both"/>
        <w:rPr>
          <w:rFonts w:ascii="Times New Roman" w:hAnsi="Times New Roman" w:cs="Times New Roman"/>
          <w:color w:val="auto"/>
        </w:rPr>
      </w:pPr>
      <w:r w:rsidRPr="001809CB">
        <w:rPr>
          <w:rFonts w:ascii="Times New Roman" w:hAnsi="Times New Roman" w:cs="Times New Roman"/>
          <w:color w:val="auto"/>
        </w:rPr>
        <w:t xml:space="preserve">class PartOfLibraryClass {                                       </w:t>
      </w:r>
    </w:p>
    <w:p w14:paraId="6AF3F533" w14:textId="77777777" w:rsidR="00B725A6" w:rsidRPr="001809CB" w:rsidRDefault="00B725A6" w:rsidP="00A23A60">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line="240" w:lineRule="auto"/>
        <w:ind w:firstLine="720"/>
        <w:jc w:val="both"/>
        <w:rPr>
          <w:rFonts w:ascii="Times New Roman" w:hAnsi="Times New Roman" w:cs="Times New Roman"/>
          <w:color w:val="auto"/>
          <w:lang w:val="en-US"/>
        </w:rPr>
      </w:pPr>
      <w:r w:rsidRPr="001809CB">
        <w:rPr>
          <w:rFonts w:ascii="Times New Roman" w:hAnsi="Times New Roman" w:cs="Times New Roman"/>
          <w:color w:val="auto"/>
        </w:rPr>
        <w:t xml:space="preserve">  </w:t>
      </w:r>
      <w:r w:rsidRPr="001809CB">
        <w:rPr>
          <w:rFonts w:ascii="Times New Roman" w:hAnsi="Times New Roman" w:cs="Times New Roman"/>
          <w:color w:val="auto"/>
          <w:lang w:val="en-US"/>
        </w:rPr>
        <w:t>void doPartOfLibraryThing() {</w:t>
      </w:r>
    </w:p>
    <w:p w14:paraId="2C12927A" w14:textId="77777777" w:rsidR="00B725A6" w:rsidRPr="001809CB" w:rsidRDefault="00B725A6" w:rsidP="00A23A60">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line="240" w:lineRule="auto"/>
        <w:ind w:firstLine="720"/>
        <w:jc w:val="both"/>
        <w:rPr>
          <w:rFonts w:ascii="Times New Roman" w:hAnsi="Times New Roman" w:cs="Times New Roman"/>
          <w:color w:val="auto"/>
          <w:lang w:val="en-US"/>
        </w:rPr>
      </w:pPr>
      <w:r w:rsidRPr="001809CB">
        <w:rPr>
          <w:rFonts w:ascii="Times New Roman" w:hAnsi="Times New Roman" w:cs="Times New Roman"/>
          <w:color w:val="auto"/>
          <w:lang w:val="en-US"/>
        </w:rPr>
        <w:t xml:space="preserve">    print('Doing something in the part of the library.');</w:t>
      </w:r>
    </w:p>
    <w:p w14:paraId="5F8A09FE" w14:textId="77777777" w:rsidR="00B725A6" w:rsidRPr="001809CB" w:rsidRDefault="00B725A6" w:rsidP="00A23A60">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line="240" w:lineRule="auto"/>
        <w:ind w:firstLine="720"/>
        <w:jc w:val="both"/>
        <w:rPr>
          <w:rFonts w:ascii="Times New Roman" w:hAnsi="Times New Roman" w:cs="Times New Roman"/>
          <w:color w:val="auto"/>
        </w:rPr>
      </w:pPr>
      <w:r w:rsidRPr="001809CB">
        <w:rPr>
          <w:rFonts w:ascii="Times New Roman" w:hAnsi="Times New Roman" w:cs="Times New Roman"/>
          <w:color w:val="auto"/>
          <w:lang w:val="en-US"/>
        </w:rPr>
        <w:t xml:space="preserve">  </w:t>
      </w:r>
      <w:r w:rsidRPr="001809CB">
        <w:rPr>
          <w:rFonts w:ascii="Times New Roman" w:hAnsi="Times New Roman" w:cs="Times New Roman"/>
          <w:color w:val="auto"/>
        </w:rPr>
        <w:t>}</w:t>
      </w:r>
    </w:p>
    <w:p w14:paraId="2E15DFED" w14:textId="0F4A0A05" w:rsidR="00B725A6" w:rsidRPr="001809CB" w:rsidRDefault="00B725A6" w:rsidP="00A23A60">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line="240" w:lineRule="auto"/>
        <w:ind w:firstLine="720"/>
        <w:jc w:val="both"/>
        <w:rPr>
          <w:rStyle w:val="Ninguno"/>
          <w:rFonts w:ascii="Times New Roman" w:hAnsi="Times New Roman" w:cs="Times New Roman"/>
          <w:b/>
          <w:bCs/>
          <w:color w:val="auto"/>
          <w:lang w:val="es-CO"/>
        </w:rPr>
      </w:pPr>
      <w:r w:rsidRPr="001809CB">
        <w:rPr>
          <w:rFonts w:ascii="Times New Roman" w:hAnsi="Times New Roman" w:cs="Times New Roman"/>
          <w:color w:val="auto"/>
        </w:rPr>
        <w:t>}</w:t>
      </w:r>
      <w:commentRangeEnd w:id="403"/>
      <w:r w:rsidR="00A21F2E">
        <w:rPr>
          <w:rStyle w:val="Refdecomentario"/>
          <w:rFonts w:ascii="Arial" w:eastAsia="Times New Roman" w:hAnsi="Arial" w:cs="Times New Roman"/>
          <w:color w:val="auto"/>
          <w:lang w:eastAsia="es-ES"/>
        </w:rPr>
        <w:commentReference w:id="403"/>
      </w:r>
    </w:p>
    <w:p w14:paraId="43F309DE" w14:textId="632D6975" w:rsidR="00051064" w:rsidRPr="001809CB" w:rsidRDefault="00FE5AF9"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En Dart 3, aunque la declaración de bibliotecas sigue siendo similar a Dart 2 en cuanto al uso de la palabra clave library para definir el nombre de la biblioteca al inicio del archivo, se han introducido mejoras significativas en la gestión y resolución de dependencias. Dart 3 permite una integración más profunda con sistemas de paquetes y módulos, mejorando la capacidad para resolver y gestionar versiones de bibliotecas de manera más eficiente. Además, se han incorporado herramientas de análisis estático más avanzadas que facilitan la detección de conflictos y optimizan la organización del código, promoviendo un desarrollo más ágil y con menos errores.</w:t>
      </w:r>
    </w:p>
    <w:p w14:paraId="5C0C6DDD" w14:textId="14130A61" w:rsidR="00E023BF" w:rsidRPr="001809CB" w:rsidRDefault="00E023BF" w:rsidP="00AF28FF">
      <w:pPr>
        <w:pStyle w:val="Cuerpo"/>
        <w:snapToGrid w:val="0"/>
        <w:spacing w:after="160" w:line="480" w:lineRule="auto"/>
        <w:ind w:firstLine="720"/>
        <w:jc w:val="both"/>
        <w:rPr>
          <w:rStyle w:val="Ninguno"/>
          <w:rFonts w:ascii="Times New Roman" w:eastAsia="American Typewriter" w:hAnsi="Times New Roman" w:cs="Times New Roman"/>
          <w:b/>
          <w:bCs/>
          <w:color w:val="auto"/>
          <w:sz w:val="24"/>
          <w:szCs w:val="24"/>
          <w:lang w:val="es-CO"/>
        </w:rPr>
      </w:pPr>
      <w:r w:rsidRPr="001809CB">
        <w:rPr>
          <w:rStyle w:val="Ninguno"/>
          <w:rFonts w:ascii="Times New Roman" w:hAnsi="Times New Roman" w:cs="Times New Roman"/>
          <w:b/>
          <w:bCs/>
          <w:color w:val="auto"/>
          <w:sz w:val="24"/>
          <w:szCs w:val="24"/>
          <w:lang w:val="es-CO"/>
        </w:rPr>
        <w:t>libraryDeclarationD</w:t>
      </w:r>
      <w:ins w:id="404" w:author="luimarco carrascal diaz" w:date="2024-12-13T00:09:00Z" w16du:dateUtc="2024-12-13T05:09:00Z">
        <w:r w:rsidR="009B2993">
          <w:rPr>
            <w:rStyle w:val="Ninguno"/>
            <w:rFonts w:ascii="Times New Roman" w:hAnsi="Times New Roman" w:cs="Times New Roman"/>
            <w:b/>
            <w:bCs/>
            <w:color w:val="auto"/>
            <w:sz w:val="24"/>
            <w:szCs w:val="24"/>
            <w:lang w:val="es-CO"/>
          </w:rPr>
          <w:t>ART</w:t>
        </w:r>
      </w:ins>
      <w:del w:id="405" w:author="luimarco carrascal diaz" w:date="2024-12-13T00:09:00Z" w16du:dateUtc="2024-12-13T05:09:00Z">
        <w:r w:rsidRPr="001809CB" w:rsidDel="009B2993">
          <w:rPr>
            <w:rStyle w:val="Ninguno"/>
            <w:rFonts w:ascii="Times New Roman" w:hAnsi="Times New Roman" w:cs="Times New Roman"/>
            <w:b/>
            <w:bCs/>
            <w:color w:val="auto"/>
            <w:sz w:val="24"/>
            <w:szCs w:val="24"/>
            <w:lang w:val="es-CO"/>
          </w:rPr>
          <w:delText>art</w:delText>
        </w:r>
      </w:del>
      <w:r w:rsidRPr="001809CB">
        <w:rPr>
          <w:rStyle w:val="Ninguno"/>
          <w:rFonts w:ascii="Times New Roman" w:hAnsi="Times New Roman" w:cs="Times New Roman"/>
          <w:b/>
          <w:bCs/>
          <w:color w:val="auto"/>
          <w:sz w:val="24"/>
          <w:szCs w:val="24"/>
          <w:lang w:val="es-CO"/>
        </w:rPr>
        <w:t>3</w:t>
      </w:r>
    </w:p>
    <w:p w14:paraId="42CD1A66" w14:textId="6114929A" w:rsidR="00E023BF" w:rsidRPr="001809CB" w:rsidRDefault="00E023BF" w:rsidP="00AF28FF">
      <w:pPr>
        <w:pStyle w:val="Cuerpo"/>
        <w:snapToGrid w:val="0"/>
        <w:spacing w:after="160" w:line="480" w:lineRule="auto"/>
        <w:ind w:firstLine="720"/>
        <w:jc w:val="both"/>
        <w:rPr>
          <w:rStyle w:val="Ninguno"/>
          <w:rFonts w:ascii="Times New Roman" w:hAnsi="Times New Roman" w:cs="Times New Roman"/>
          <w:color w:val="auto"/>
          <w:sz w:val="24"/>
          <w:szCs w:val="24"/>
          <w:lang w:val="es-CO"/>
        </w:rPr>
      </w:pPr>
      <w:r w:rsidRPr="001809CB">
        <w:rPr>
          <w:rStyle w:val="Ninguno"/>
          <w:rFonts w:ascii="Times New Roman" w:hAnsi="Times New Roman" w:cs="Times New Roman"/>
          <w:color w:val="auto"/>
          <w:sz w:val="24"/>
          <w:szCs w:val="24"/>
          <w:lang w:val="es-CO"/>
        </w:rPr>
        <w:t>#!/usr/bin/env dart</w:t>
      </w:r>
    </w:p>
    <w:p w14:paraId="6C37644D" w14:textId="4B30063C" w:rsidR="00E023BF" w:rsidRPr="001809CB" w:rsidRDefault="00A23A60" w:rsidP="00AF28FF">
      <w:pPr>
        <w:pStyle w:val="Cuerpo"/>
        <w:snapToGrid w:val="0"/>
        <w:spacing w:after="160" w:line="480" w:lineRule="auto"/>
        <w:ind w:firstLine="720"/>
        <w:jc w:val="both"/>
        <w:rPr>
          <w:rStyle w:val="Ninguno"/>
          <w:rFonts w:ascii="Times New Roman" w:eastAsia="American Typewriter" w:hAnsi="Times New Roman" w:cs="Times New Roman"/>
          <w:color w:val="auto"/>
          <w:sz w:val="24"/>
          <w:szCs w:val="24"/>
          <w:lang w:val="es-CO"/>
        </w:rPr>
      </w:pPr>
      <w:ins w:id="406" w:author="luimarco carrascal diaz" w:date="2024-12-13T00:29:00Z" w16du:dateUtc="2024-12-13T05:29:00Z">
        <w:r w:rsidRPr="00A23A60">
          <w:rPr>
            <w:rStyle w:val="Ninguno"/>
            <w:rFonts w:ascii="Times New Roman" w:eastAsia="American Typewriter" w:hAnsi="Times New Roman" w:cs="Times New Roman"/>
            <w:noProof/>
            <w:color w:val="auto"/>
            <w:sz w:val="24"/>
            <w:szCs w:val="24"/>
            <w:lang w:val="es-CO"/>
          </w:rPr>
          <w:lastRenderedPageBreak/>
          <w:t xml:space="preserve"> </w:t>
        </w:r>
      </w:ins>
      <w:ins w:id="407" w:author="luimarco carrascal diaz" w:date="2024-12-13T00:30:00Z" w16du:dateUtc="2024-12-13T05:30:00Z">
        <w:r w:rsidRPr="00A23A60">
          <w:rPr>
            <w:rStyle w:val="Ninguno"/>
            <w:rFonts w:ascii="Times New Roman" w:eastAsia="American Typewriter" w:hAnsi="Times New Roman" w:cs="Times New Roman"/>
            <w:noProof/>
            <w:color w:val="auto"/>
            <w:sz w:val="24"/>
            <w:szCs w:val="24"/>
            <w:lang w:val="es-CO"/>
          </w:rPr>
          <w:drawing>
            <wp:inline distT="0" distB="0" distL="0" distR="0" wp14:anchorId="76B0A430" wp14:editId="7197BF0C">
              <wp:extent cx="5971540" cy="2371090"/>
              <wp:effectExtent l="0" t="0" r="0" b="0"/>
              <wp:docPr id="140002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21375" name=""/>
                      <pic:cNvPicPr/>
                    </pic:nvPicPr>
                    <pic:blipFill>
                      <a:blip r:embed="rId27"/>
                      <a:stretch>
                        <a:fillRect/>
                      </a:stretch>
                    </pic:blipFill>
                    <pic:spPr>
                      <a:xfrm>
                        <a:off x="0" y="0"/>
                        <a:ext cx="5971540" cy="2371090"/>
                      </a:xfrm>
                      <a:prstGeom prst="rect">
                        <a:avLst/>
                      </a:prstGeom>
                    </pic:spPr>
                  </pic:pic>
                </a:graphicData>
              </a:graphic>
            </wp:inline>
          </w:drawing>
        </w:r>
        <w:r w:rsidRPr="00A23A60">
          <w:rPr>
            <w:rStyle w:val="Ninguno"/>
            <w:rFonts w:ascii="Times New Roman" w:eastAsia="American Typewriter" w:hAnsi="Times New Roman" w:cs="Times New Roman"/>
            <w:noProof/>
            <w:color w:val="auto"/>
            <w:sz w:val="24"/>
            <w:szCs w:val="24"/>
            <w:lang w:val="es-CO"/>
          </w:rPr>
          <w:t xml:space="preserve"> </w:t>
        </w:r>
      </w:ins>
      <w:del w:id="408" w:author="luimarco carrascal diaz" w:date="2024-12-13T00:30:00Z" w16du:dateUtc="2024-12-13T05:30:00Z">
        <w:r w:rsidR="00E023BF" w:rsidRPr="001809CB" w:rsidDel="00A23A60">
          <w:rPr>
            <w:rStyle w:val="Ninguno"/>
            <w:rFonts w:ascii="Times New Roman" w:eastAsia="American Typewriter" w:hAnsi="Times New Roman" w:cs="Times New Roman"/>
            <w:noProof/>
            <w:color w:val="auto"/>
            <w:sz w:val="24"/>
            <w:szCs w:val="24"/>
            <w:lang w:val="es-CO"/>
          </w:rPr>
          <w:drawing>
            <wp:inline distT="0" distB="0" distL="0" distR="0" wp14:anchorId="4366505D" wp14:editId="379D332F">
              <wp:extent cx="5410200" cy="2133070"/>
              <wp:effectExtent l="0" t="0" r="0" b="635"/>
              <wp:docPr id="7311292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8">
                        <a:extLst>
                          <a:ext uri="{28A0092B-C50C-407E-A947-70E740481C1C}">
                            <a14:useLocalDpi xmlns:a14="http://schemas.microsoft.com/office/drawing/2010/main" val="0"/>
                          </a:ext>
                        </a:extLst>
                      </a:blip>
                      <a:srcRect b="27165"/>
                      <a:stretch/>
                    </pic:blipFill>
                    <pic:spPr bwMode="auto">
                      <a:xfrm>
                        <a:off x="0" y="0"/>
                        <a:ext cx="5459750" cy="2152606"/>
                      </a:xfrm>
                      <a:prstGeom prst="rect">
                        <a:avLst/>
                      </a:prstGeom>
                      <a:noFill/>
                      <a:ln>
                        <a:noFill/>
                      </a:ln>
                      <a:extLst>
                        <a:ext uri="{53640926-AAD7-44D8-BBD7-CCE9431645EC}">
                          <a14:shadowObscured xmlns:a14="http://schemas.microsoft.com/office/drawing/2010/main"/>
                        </a:ext>
                      </a:extLst>
                    </pic:spPr>
                  </pic:pic>
                </a:graphicData>
              </a:graphic>
            </wp:inline>
          </w:drawing>
        </w:r>
      </w:del>
    </w:p>
    <w:p w14:paraId="264ADF7F" w14:textId="3BF40BB7" w:rsidR="00051064" w:rsidRPr="000125DA" w:rsidRDefault="002F47B9"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En Dart 2, una declaration (declaración) introduce nuevas entidades como variables, funciones, clases o bibliotecas dentro del programa. Estas declaraciones permiten asignar nombres y definir comportamientos o valores. Por ejemplo, int count = 10; es una declaración de variable, void greet() { print('Hello'); } es una declaración de función, y class Person { String name; int age; } es una declaración de clase. Estas estructuras son esenciales para la organización del código.</w:t>
      </w:r>
    </w:p>
    <w:p w14:paraId="617E9395" w14:textId="645E0A5B" w:rsidR="00A709E7" w:rsidRPr="001809CB" w:rsidRDefault="00A709E7" w:rsidP="00AF28FF">
      <w:pPr>
        <w:pStyle w:val="Cuerpo"/>
        <w:snapToGrid w:val="0"/>
        <w:spacing w:after="160" w:line="480" w:lineRule="auto"/>
        <w:ind w:firstLine="720"/>
        <w:jc w:val="both"/>
        <w:rPr>
          <w:rFonts w:ascii="Times New Roman" w:eastAsia="American Typewriter" w:hAnsi="Times New Roman" w:cs="Times New Roman"/>
          <w:b/>
          <w:bCs/>
          <w:color w:val="auto"/>
          <w:sz w:val="24"/>
          <w:szCs w:val="24"/>
          <w:lang w:val="es-CO"/>
        </w:rPr>
      </w:pPr>
      <w:proofErr w:type="spellStart"/>
      <w:r w:rsidRPr="001809CB">
        <w:rPr>
          <w:rFonts w:ascii="Times New Roman" w:hAnsi="Times New Roman" w:cs="Times New Roman"/>
          <w:b/>
          <w:bCs/>
          <w:color w:val="auto"/>
          <w:sz w:val="24"/>
          <w:szCs w:val="24"/>
          <w:lang w:val="es-CO"/>
        </w:rPr>
        <w:t>declaration</w:t>
      </w:r>
      <w:proofErr w:type="spellEnd"/>
      <w:r w:rsidRPr="001809CB">
        <w:rPr>
          <w:rFonts w:ascii="Times New Roman" w:hAnsi="Times New Roman" w:cs="Times New Roman"/>
          <w:b/>
          <w:bCs/>
          <w:color w:val="auto"/>
          <w:sz w:val="24"/>
          <w:szCs w:val="24"/>
          <w:lang w:val="es-CO"/>
        </w:rPr>
        <w:t xml:space="preserve"> </w:t>
      </w:r>
      <w:ins w:id="409" w:author="luimarco carrascal diaz" w:date="2024-12-13T00:09:00Z" w16du:dateUtc="2024-12-13T05:09:00Z">
        <w:r w:rsidR="009B2993">
          <w:rPr>
            <w:rFonts w:ascii="Times New Roman" w:hAnsi="Times New Roman" w:cs="Times New Roman"/>
            <w:b/>
            <w:bCs/>
            <w:color w:val="auto"/>
            <w:sz w:val="24"/>
            <w:szCs w:val="24"/>
            <w:lang w:val="es-CO"/>
          </w:rPr>
          <w:t>D</w:t>
        </w:r>
      </w:ins>
      <w:del w:id="410" w:author="luimarco carrascal diaz" w:date="2024-12-13T00:09:00Z" w16du:dateUtc="2024-12-13T05:09:00Z">
        <w:r w:rsidRPr="001809CB" w:rsidDel="009B2993">
          <w:rPr>
            <w:rFonts w:ascii="Times New Roman" w:hAnsi="Times New Roman" w:cs="Times New Roman"/>
            <w:b/>
            <w:bCs/>
            <w:color w:val="auto"/>
            <w:sz w:val="24"/>
            <w:szCs w:val="24"/>
            <w:lang w:val="es-CO"/>
          </w:rPr>
          <w:delText>d</w:delText>
        </w:r>
      </w:del>
      <w:ins w:id="411" w:author="luimarco carrascal diaz" w:date="2024-12-13T00:09:00Z" w16du:dateUtc="2024-12-13T05:09:00Z">
        <w:r w:rsidR="009B2993">
          <w:rPr>
            <w:rFonts w:ascii="Times New Roman" w:hAnsi="Times New Roman" w:cs="Times New Roman"/>
            <w:b/>
            <w:bCs/>
            <w:color w:val="auto"/>
            <w:sz w:val="24"/>
            <w:szCs w:val="24"/>
            <w:lang w:val="es-CO"/>
          </w:rPr>
          <w:t>ART</w:t>
        </w:r>
      </w:ins>
      <w:del w:id="412" w:author="luimarco carrascal diaz" w:date="2024-12-13T00:09:00Z" w16du:dateUtc="2024-12-13T05:09:00Z">
        <w:r w:rsidRPr="001809CB" w:rsidDel="009B2993">
          <w:rPr>
            <w:rFonts w:ascii="Times New Roman" w:hAnsi="Times New Roman" w:cs="Times New Roman"/>
            <w:b/>
            <w:bCs/>
            <w:color w:val="auto"/>
            <w:sz w:val="24"/>
            <w:szCs w:val="24"/>
            <w:lang w:val="es-CO"/>
          </w:rPr>
          <w:delText>art</w:delText>
        </w:r>
      </w:del>
      <w:r w:rsidRPr="001809CB">
        <w:rPr>
          <w:rFonts w:ascii="Times New Roman" w:hAnsi="Times New Roman" w:cs="Times New Roman"/>
          <w:b/>
          <w:bCs/>
          <w:color w:val="auto"/>
          <w:sz w:val="24"/>
          <w:szCs w:val="24"/>
          <w:lang w:val="es-CO"/>
        </w:rPr>
        <w:t>2</w:t>
      </w:r>
    </w:p>
    <w:p w14:paraId="4FF0B436" w14:textId="77777777" w:rsidR="00A709E7" w:rsidRPr="001809CB" w:rsidRDefault="00A709E7" w:rsidP="000A5F0E">
      <w:pPr>
        <w:pStyle w:val="Cuerpo"/>
        <w:snapToGrid w:val="0"/>
        <w:spacing w:after="160"/>
        <w:ind w:firstLine="720"/>
        <w:jc w:val="both"/>
        <w:rPr>
          <w:rFonts w:ascii="Times New Roman" w:eastAsia="American Typewriter" w:hAnsi="Times New Roman" w:cs="Times New Roman"/>
          <w:color w:val="auto"/>
          <w:sz w:val="24"/>
          <w:szCs w:val="24"/>
        </w:rPr>
        <w:pPrChange w:id="413"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abstract static late Map&lt;String, dynamic&gt; data = {};</w:t>
      </w:r>
    </w:p>
    <w:p w14:paraId="603E69D6" w14:textId="77777777" w:rsidR="00A709E7" w:rsidRPr="001809CB" w:rsidRDefault="00A709E7" w:rsidP="000A5F0E">
      <w:pPr>
        <w:pStyle w:val="Cuerpo"/>
        <w:snapToGrid w:val="0"/>
        <w:spacing w:after="160"/>
        <w:ind w:firstLine="720"/>
        <w:jc w:val="both"/>
        <w:rPr>
          <w:rFonts w:ascii="Times New Roman" w:eastAsia="American Typewriter" w:hAnsi="Times New Roman" w:cs="Times New Roman"/>
          <w:b/>
          <w:bCs/>
          <w:color w:val="auto"/>
          <w:sz w:val="24"/>
          <w:szCs w:val="24"/>
        </w:rPr>
        <w:pPrChange w:id="414" w:author="luimarco carrascal diaz" w:date="2024-12-13T13:27:00Z" w16du:dateUtc="2024-12-13T18:27:00Z">
          <w:pPr>
            <w:pStyle w:val="Cuerpo"/>
            <w:snapToGrid w:val="0"/>
            <w:spacing w:after="160" w:line="480" w:lineRule="auto"/>
            <w:ind w:firstLine="720"/>
            <w:jc w:val="both"/>
          </w:pPr>
        </w:pPrChange>
      </w:pPr>
    </w:p>
    <w:p w14:paraId="556F1800"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15"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static late Map&lt;String, dynamic&gt; data = {};</w:t>
      </w:r>
    </w:p>
    <w:p w14:paraId="56AC8609"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16"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lang w:val="es-CO"/>
        </w:rPr>
        <w:t>final int x, y;</w:t>
      </w:r>
    </w:p>
    <w:p w14:paraId="339EFA96" w14:textId="1741B561"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17"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const Point(this.x, this.y);</w:t>
      </w:r>
    </w:p>
    <w:p w14:paraId="1F2D9AB0"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18"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factory Shape();</w:t>
      </w:r>
    </w:p>
    <w:p w14:paraId="768C4875" w14:textId="5934F316" w:rsidR="00F7006A"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19"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final String name;</w:t>
      </w:r>
    </w:p>
    <w:p w14:paraId="07E23203" w14:textId="24C6B7F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0"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Logger(this.name);</w:t>
      </w:r>
    </w:p>
    <w:p w14:paraId="5EE2C9ED"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1"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static int get maxScore;</w:t>
      </w:r>
    </w:p>
    <w:p w14:paraId="108F3125"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2"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static set config(Map&lt;String, dynamic&gt; config);</w:t>
      </w:r>
    </w:p>
    <w:p w14:paraId="6E2E9610"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3"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static int add(int a, int b);</w:t>
      </w:r>
    </w:p>
    <w:p w14:paraId="0A6E9B61" w14:textId="5803575F"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lang w:val="es-CO"/>
        </w:rPr>
        <w:pPrChange w:id="424"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lang w:val="es-CO"/>
        </w:rPr>
        <w:t>final int numerator, denominator;</w:t>
      </w:r>
    </w:p>
    <w:p w14:paraId="504B86D8"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5"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const Fraction(this.numerator, this.denominator);</w:t>
      </w:r>
    </w:p>
    <w:p w14:paraId="7C80E58E"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6"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external Fraction operator +(Fraction other);</w:t>
      </w:r>
    </w:p>
    <w:p w14:paraId="524290FE"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7"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static const double pi = 3.141592653589793;</w:t>
      </w:r>
    </w:p>
    <w:p w14:paraId="39549460" w14:textId="4AE8975B"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8"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 xml:space="preserve"> static final String apiUrl = “https://api.example.com";</w:t>
      </w:r>
    </w:p>
    <w:p w14:paraId="172E207E" w14:textId="77777777" w:rsidR="00F7006A"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29"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static void initialize() {</w:t>
      </w:r>
    </w:p>
    <w:p w14:paraId="3E198906" w14:textId="1DA67DA0"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0"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instance = Singleton._internal();</w:t>
      </w:r>
    </w:p>
    <w:p w14:paraId="4DF174A6" w14:textId="5FA1528B"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1"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 xml:space="preserve">  }</w:t>
      </w:r>
    </w:p>
    <w:p w14:paraId="4314F12D"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2"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static late final Singleton instance;</w:t>
      </w:r>
    </w:p>
    <w:p w14:paraId="49B05927"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3"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covariant late final String name;</w:t>
      </w:r>
    </w:p>
    <w:p w14:paraId="6D99B62F" w14:textId="3D4EC321" w:rsidR="00F7006A"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4"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void setName(String newName) {</w:t>
      </w:r>
    </w:p>
    <w:p w14:paraId="026D2B80" w14:textId="39D64ECC"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5"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name = newName;</w:t>
      </w:r>
    </w:p>
    <w:p w14:paraId="444163E9" w14:textId="62F627BE"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6"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 xml:space="preserve">  }</w:t>
      </w:r>
    </w:p>
    <w:p w14:paraId="1BA2C959"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7"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covariant late String type = ‘Unknown';</w:t>
      </w:r>
    </w:p>
    <w:p w14:paraId="2B6AD302"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8"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void setType(String newType) {</w:t>
      </w:r>
    </w:p>
    <w:p w14:paraId="3C2DBA89" w14:textId="64A98509"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39"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type = newType;</w:t>
      </w:r>
    </w:p>
    <w:p w14:paraId="30E0F07F" w14:textId="570F6518"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0"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 xml:space="preserve">  }</w:t>
      </w:r>
    </w:p>
    <w:p w14:paraId="4076F3EE"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1"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late final String username;</w:t>
      </w:r>
    </w:p>
    <w:p w14:paraId="6AD15E01"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2"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void initialize(String name, int userAge) {</w:t>
      </w:r>
    </w:p>
    <w:p w14:paraId="7D10442C"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3"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lastRenderedPageBreak/>
        <w:t>username = name;</w:t>
      </w:r>
    </w:p>
    <w:p w14:paraId="468B43EA" w14:textId="2043071F"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4"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w:t>
      </w:r>
    </w:p>
    <w:p w14:paraId="474888B7" w14:textId="4674FD83"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5"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late String connectionString;</w:t>
      </w:r>
    </w:p>
    <w:p w14:paraId="44B19F2F"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6"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void connect(String connectionString) {</w:t>
      </w:r>
    </w:p>
    <w:p w14:paraId="6D34AB95"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7"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this.connectionString = connectionString;</w:t>
      </w:r>
    </w:p>
    <w:p w14:paraId="23A4ADEF" w14:textId="77777777" w:rsidR="00F7006A"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8"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w:t>
      </w:r>
    </w:p>
    <w:p w14:paraId="1ADF8CFB" w14:textId="07B41C0C"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49"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double x, y;</w:t>
      </w:r>
    </w:p>
    <w:p w14:paraId="0C565F42" w14:textId="6425B2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0"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Point(this.x, this.y);</w:t>
      </w:r>
    </w:p>
    <w:p w14:paraId="247985BE" w14:textId="4914C37C"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1"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factory Point.alongXAxis(double x) = Point;</w:t>
      </w:r>
    </w:p>
    <w:p w14:paraId="2D371227"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2"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final double x, y;</w:t>
      </w:r>
    </w:p>
    <w:p w14:paraId="4D077331"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3"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const ImmutablePoint(this.x, this.y);</w:t>
      </w:r>
    </w:p>
    <w:p w14:paraId="3A30A9DA" w14:textId="77777777"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4"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double width, height;</w:t>
      </w:r>
    </w:p>
    <w:p w14:paraId="6F973537" w14:textId="3C9C43A3" w:rsidR="00A709E7" w:rsidRPr="001809CB" w:rsidRDefault="00A709E7" w:rsidP="000A5F0E">
      <w:pPr>
        <w:pStyle w:val="Cuerpo"/>
        <w:snapToGrid w:val="0"/>
        <w:spacing w:after="160"/>
        <w:ind w:firstLine="720"/>
        <w:jc w:val="both"/>
        <w:rPr>
          <w:rFonts w:ascii="Times New Roman" w:hAnsi="Times New Roman" w:cs="Times New Roman"/>
          <w:color w:val="auto"/>
          <w:sz w:val="24"/>
          <w:szCs w:val="24"/>
        </w:rPr>
        <w:pPrChange w:id="455"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Rectangle(this.width, this.height);</w:t>
      </w:r>
    </w:p>
    <w:p w14:paraId="0604EA14" w14:textId="44B0359B" w:rsidR="00027EB5" w:rsidRPr="001809CB" w:rsidRDefault="00A709E7" w:rsidP="000A5F0E">
      <w:pPr>
        <w:pStyle w:val="Cuerpo"/>
        <w:snapToGrid w:val="0"/>
        <w:spacing w:after="160"/>
        <w:ind w:firstLine="720"/>
        <w:jc w:val="both"/>
        <w:rPr>
          <w:rStyle w:val="Ninguno"/>
          <w:rFonts w:ascii="Times New Roman" w:hAnsi="Times New Roman" w:cs="Times New Roman"/>
          <w:color w:val="auto"/>
          <w:sz w:val="24"/>
          <w:szCs w:val="24"/>
        </w:rPr>
        <w:pPrChange w:id="456" w:author="luimarco carrascal diaz" w:date="2024-12-13T13:27:00Z" w16du:dateUtc="2024-12-13T18:27: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Rectangle.square(double side) : this(side, side);</w:t>
      </w:r>
    </w:p>
    <w:p w14:paraId="607BBFC6" w14:textId="5ACC8607" w:rsidR="00F7006A" w:rsidRPr="000125DA" w:rsidRDefault="002F47B9" w:rsidP="00AF28FF">
      <w:pPr>
        <w:snapToGrid w:val="0"/>
        <w:spacing w:before="0" w:after="160" w:line="480" w:lineRule="auto"/>
        <w:ind w:firstLine="720"/>
        <w:rPr>
          <w:rStyle w:val="Ninguno"/>
          <w:rFonts w:ascii="Times New Roman" w:hAnsi="Times New Roman"/>
          <w:sz w:val="24"/>
          <w:szCs w:val="24"/>
          <w:lang w:val="es-CO"/>
        </w:rPr>
      </w:pPr>
      <w:r w:rsidRPr="001809CB">
        <w:rPr>
          <w:rFonts w:ascii="Times New Roman" w:hAnsi="Times New Roman"/>
          <w:sz w:val="24"/>
          <w:szCs w:val="24"/>
        </w:rPr>
        <w:t>En Dart 3, declaration</w:t>
      </w:r>
      <w:del w:id="457" w:author="Nicolas Cardozo Alvarez" w:date="2024-12-08T16:26:00Z" w16du:dateUtc="2024-12-08T21:26:00Z">
        <w:r w:rsidRPr="001809CB" w:rsidDel="00C1127D">
          <w:rPr>
            <w:rFonts w:ascii="Times New Roman" w:hAnsi="Times New Roman"/>
            <w:sz w:val="24"/>
            <w:szCs w:val="24"/>
          </w:rPr>
          <w:delText>s</w:delText>
        </w:r>
      </w:del>
      <w:r w:rsidRPr="001809CB">
        <w:rPr>
          <w:rFonts w:ascii="Times New Roman" w:hAnsi="Times New Roman"/>
          <w:sz w:val="24"/>
          <w:szCs w:val="24"/>
        </w:rPr>
        <w:t xml:space="preserve"> (declaraciones) ha</w:t>
      </w:r>
      <w:del w:id="458" w:author="Nicolas Cardozo Alvarez" w:date="2024-12-08T16:27:00Z" w16du:dateUtc="2024-12-08T21:27:00Z">
        <w:r w:rsidRPr="001809CB" w:rsidDel="00C1127D">
          <w:rPr>
            <w:rFonts w:ascii="Times New Roman" w:hAnsi="Times New Roman"/>
            <w:sz w:val="24"/>
            <w:szCs w:val="24"/>
          </w:rPr>
          <w:delText>n</w:delText>
        </w:r>
      </w:del>
      <w:r w:rsidRPr="001809CB">
        <w:rPr>
          <w:rFonts w:ascii="Times New Roman" w:hAnsi="Times New Roman"/>
          <w:sz w:val="24"/>
          <w:szCs w:val="24"/>
        </w:rPr>
        <w:t xml:space="preserve"> mejorado significativamente. Además del mismo concepto básico, Dart 3 ofrece un análisis estático más avanzado y una integración completa de la seguridad de null (null safety), lo que permite detectar y prevenir errores en tiempo de compilación con mayor precisión. La mejora en la gestión de tipos asegura que el código sea más robusto y menos propenso a errores, facilitando así una codificación más segura y clara.</w:t>
      </w:r>
    </w:p>
    <w:p w14:paraId="45C774F2" w14:textId="5199D2F7" w:rsidR="00A709E7" w:rsidRPr="001809CB" w:rsidRDefault="00A709E7" w:rsidP="00AF28FF">
      <w:pPr>
        <w:pStyle w:val="Cuerpo"/>
        <w:snapToGrid w:val="0"/>
        <w:spacing w:after="160" w:line="480" w:lineRule="auto"/>
        <w:ind w:firstLine="720"/>
        <w:jc w:val="both"/>
        <w:rPr>
          <w:rStyle w:val="Ninguno"/>
          <w:rFonts w:ascii="Times New Roman" w:eastAsia="American Typewriter" w:hAnsi="Times New Roman" w:cs="Times New Roman"/>
          <w:b/>
          <w:bCs/>
          <w:color w:val="auto"/>
          <w:sz w:val="24"/>
          <w:szCs w:val="24"/>
        </w:rPr>
      </w:pPr>
      <w:r w:rsidRPr="001809CB">
        <w:rPr>
          <w:rStyle w:val="Ninguno"/>
          <w:rFonts w:ascii="Times New Roman" w:hAnsi="Times New Roman" w:cs="Times New Roman"/>
          <w:b/>
          <w:bCs/>
          <w:color w:val="auto"/>
          <w:sz w:val="24"/>
          <w:szCs w:val="24"/>
        </w:rPr>
        <w:t xml:space="preserve">declaration </w:t>
      </w:r>
      <w:ins w:id="459" w:author="luimarco carrascal diaz" w:date="2024-12-13T00:09:00Z" w16du:dateUtc="2024-12-13T05:09:00Z">
        <w:r w:rsidR="009B2993">
          <w:rPr>
            <w:rStyle w:val="Ninguno"/>
            <w:rFonts w:ascii="Times New Roman" w:hAnsi="Times New Roman" w:cs="Times New Roman"/>
            <w:b/>
            <w:bCs/>
            <w:color w:val="auto"/>
            <w:sz w:val="24"/>
            <w:szCs w:val="24"/>
          </w:rPr>
          <w:t>DART</w:t>
        </w:r>
      </w:ins>
      <w:del w:id="460" w:author="luimarco carrascal diaz" w:date="2024-12-13T00:09:00Z" w16du:dateUtc="2024-12-13T05:09:00Z">
        <w:r w:rsidRPr="001809CB" w:rsidDel="009B2993">
          <w:rPr>
            <w:rStyle w:val="Ninguno"/>
            <w:rFonts w:ascii="Times New Roman" w:hAnsi="Times New Roman" w:cs="Times New Roman"/>
            <w:b/>
            <w:bCs/>
            <w:color w:val="auto"/>
            <w:sz w:val="24"/>
            <w:szCs w:val="24"/>
          </w:rPr>
          <w:delText>dart</w:delText>
        </w:r>
      </w:del>
      <w:r w:rsidRPr="001809CB">
        <w:rPr>
          <w:rStyle w:val="Ninguno"/>
          <w:rFonts w:ascii="Times New Roman" w:hAnsi="Times New Roman" w:cs="Times New Roman"/>
          <w:b/>
          <w:bCs/>
          <w:color w:val="auto"/>
          <w:sz w:val="24"/>
          <w:szCs w:val="24"/>
        </w:rPr>
        <w:t>3</w:t>
      </w:r>
    </w:p>
    <w:p w14:paraId="28A1D008" w14:textId="45E9ED65" w:rsidR="00A709E7" w:rsidRDefault="00A709E7" w:rsidP="00AF28FF">
      <w:pPr>
        <w:pStyle w:val="Cuerpo"/>
        <w:snapToGrid w:val="0"/>
        <w:spacing w:after="160" w:line="480" w:lineRule="auto"/>
        <w:ind w:firstLine="720"/>
        <w:jc w:val="both"/>
        <w:rPr>
          <w:ins w:id="461" w:author="luimarco carrascal diaz" w:date="2024-12-13T21:04:00Z" w16du:dateUtc="2024-12-14T02:04:00Z"/>
          <w:rStyle w:val="Ninguno"/>
          <w:rFonts w:ascii="Times New Roman" w:hAnsi="Times New Roman" w:cs="Times New Roman"/>
          <w:color w:val="auto"/>
          <w:sz w:val="24"/>
          <w:szCs w:val="24"/>
        </w:rPr>
      </w:pPr>
      <w:r w:rsidRPr="001809CB">
        <w:rPr>
          <w:rStyle w:val="Ninguno"/>
          <w:rFonts w:ascii="Times New Roman" w:hAnsi="Times New Roman" w:cs="Times New Roman"/>
          <w:color w:val="auto"/>
          <w:sz w:val="24"/>
          <w:szCs w:val="24"/>
        </w:rPr>
        <w:t>static late Map&lt;String, dynamic&gt; data = {</w:t>
      </w:r>
      <w:proofErr w:type="gramStart"/>
      <w:r w:rsidRPr="001809CB">
        <w:rPr>
          <w:rStyle w:val="Ninguno"/>
          <w:rFonts w:ascii="Times New Roman" w:hAnsi="Times New Roman" w:cs="Times New Roman"/>
          <w:color w:val="auto"/>
          <w:sz w:val="24"/>
          <w:szCs w:val="24"/>
        </w:rPr>
        <w:t>};</w:t>
      </w:r>
      <w:proofErr w:type="gramEnd"/>
    </w:p>
    <w:p w14:paraId="369BB218" w14:textId="77777777" w:rsidR="00167AEA" w:rsidRPr="001809CB" w:rsidRDefault="00167AEA" w:rsidP="00AF28FF">
      <w:pPr>
        <w:pStyle w:val="Cuerpo"/>
        <w:snapToGrid w:val="0"/>
        <w:spacing w:after="160" w:line="480" w:lineRule="auto"/>
        <w:ind w:firstLine="720"/>
        <w:jc w:val="both"/>
        <w:rPr>
          <w:rStyle w:val="Ninguno"/>
          <w:rFonts w:ascii="Times New Roman" w:hAnsi="Times New Roman" w:cs="Times New Roman"/>
          <w:color w:val="auto"/>
          <w:sz w:val="24"/>
          <w:szCs w:val="24"/>
        </w:rPr>
      </w:pPr>
    </w:p>
    <w:p w14:paraId="16D53416" w14:textId="4A578ED4" w:rsidR="00B725A6" w:rsidRDefault="00A709E7"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ind w:firstLine="720"/>
        <w:jc w:val="both"/>
        <w:rPr>
          <w:ins w:id="462" w:author="luimarco carrascal diaz" w:date="2024-12-13T20:22:00Z" w16du:dateUtc="2024-12-14T01:22:00Z"/>
          <w:rStyle w:val="Ninguno"/>
          <w:rFonts w:ascii="Times New Roman" w:eastAsia="Menlo Regular" w:hAnsi="Times New Roman" w:cs="Times New Roman"/>
          <w:b/>
          <w:bCs/>
          <w:color w:val="auto"/>
          <w:lang w:val="es-CO"/>
        </w:rPr>
      </w:pPr>
      <w:del w:id="463" w:author="luimarco carrascal diaz" w:date="2024-12-13T20:23:00Z" w16du:dateUtc="2024-12-14T01:23:00Z">
        <w:r w:rsidRPr="001809CB" w:rsidDel="0026320C">
          <w:rPr>
            <w:rStyle w:val="Ninguno"/>
            <w:rFonts w:ascii="Times New Roman" w:eastAsia="Menlo Regular" w:hAnsi="Times New Roman" w:cs="Times New Roman"/>
            <w:b/>
            <w:bCs/>
            <w:noProof/>
            <w:color w:val="auto"/>
            <w:lang w:val="es-CO"/>
          </w:rPr>
          <w:lastRenderedPageBreak/>
          <w:drawing>
            <wp:inline distT="0" distB="0" distL="0" distR="0" wp14:anchorId="4FBF1974" wp14:editId="477A34D3">
              <wp:extent cx="5111750" cy="3573972"/>
              <wp:effectExtent l="0" t="0" r="0" b="0"/>
              <wp:docPr id="16842878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9687" cy="3607488"/>
                      </a:xfrm>
                      <a:prstGeom prst="rect">
                        <a:avLst/>
                      </a:prstGeom>
                      <a:noFill/>
                    </pic:spPr>
                  </pic:pic>
                </a:graphicData>
              </a:graphic>
            </wp:inline>
          </w:drawing>
        </w:r>
      </w:del>
    </w:p>
    <w:tbl>
      <w:tblPr>
        <w:tblStyle w:val="Tablaconcuadrcula"/>
        <w:tblW w:w="0" w:type="auto"/>
        <w:tblLook w:val="04A0" w:firstRow="1" w:lastRow="0" w:firstColumn="1" w:lastColumn="0" w:noHBand="0" w:noVBand="1"/>
      </w:tblPr>
      <w:tblGrid>
        <w:gridCol w:w="5676"/>
        <w:gridCol w:w="3718"/>
      </w:tblGrid>
      <w:tr w:rsidR="0026320C" w14:paraId="35953F9D" w14:textId="77777777" w:rsidTr="0026320C">
        <w:trPr>
          <w:ins w:id="464" w:author="luimarco carrascal diaz" w:date="2024-12-13T20:23:00Z" w16du:dateUtc="2024-12-14T01:23:00Z"/>
        </w:trPr>
        <w:tc>
          <w:tcPr>
            <w:tcW w:w="4697" w:type="dxa"/>
          </w:tcPr>
          <w:p w14:paraId="602959C5" w14:textId="47C7A286" w:rsidR="0026320C" w:rsidRDefault="0026320C"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jc w:val="both"/>
              <w:rPr>
                <w:ins w:id="465" w:author="luimarco carrascal diaz" w:date="2024-12-13T20:23:00Z" w16du:dateUtc="2024-12-14T01:23:00Z"/>
                <w:rStyle w:val="Ninguno"/>
                <w:rFonts w:ascii="Times New Roman" w:eastAsia="Menlo Regular" w:hAnsi="Times New Roman" w:cs="Times New Roman"/>
                <w:b/>
                <w:bCs/>
                <w:color w:val="auto"/>
                <w:lang w:val="es-CO"/>
              </w:rPr>
            </w:pPr>
            <w:ins w:id="466" w:author="luimarco carrascal diaz" w:date="2024-12-13T20:23:00Z" w16du:dateUtc="2024-12-14T01:23:00Z">
              <w:r>
                <w:rPr>
                  <w:rStyle w:val="Ninguno"/>
                  <w:rFonts w:ascii="Times New Roman" w:eastAsia="Menlo Regular" w:hAnsi="Times New Roman" w:cs="Times New Roman"/>
                  <w:b/>
                  <w:bCs/>
                  <w:color w:val="auto"/>
                  <w:lang w:val="es-CO"/>
                </w:rPr>
                <w:t>D</w:t>
              </w:r>
              <w:r>
                <w:rPr>
                  <w:rStyle w:val="Ninguno"/>
                  <w:rFonts w:eastAsia="Menlo Regular" w:cs="Times New Roman"/>
                  <w:b/>
                  <w:bCs/>
                  <w:lang w:val="es-CO"/>
                </w:rPr>
                <w:t>ART 2</w:t>
              </w:r>
            </w:ins>
          </w:p>
        </w:tc>
        <w:tc>
          <w:tcPr>
            <w:tcW w:w="4697" w:type="dxa"/>
          </w:tcPr>
          <w:p w14:paraId="2D65CDCF" w14:textId="1A705A2A" w:rsidR="0026320C" w:rsidRDefault="0026320C"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jc w:val="both"/>
              <w:rPr>
                <w:ins w:id="467" w:author="luimarco carrascal diaz" w:date="2024-12-13T20:23:00Z" w16du:dateUtc="2024-12-14T01:23:00Z"/>
                <w:rStyle w:val="Ninguno"/>
                <w:rFonts w:ascii="Times New Roman" w:eastAsia="Menlo Regular" w:hAnsi="Times New Roman" w:cs="Times New Roman"/>
                <w:b/>
                <w:bCs/>
                <w:color w:val="auto"/>
                <w:lang w:val="es-CO"/>
              </w:rPr>
            </w:pPr>
            <w:ins w:id="468" w:author="luimarco carrascal diaz" w:date="2024-12-13T20:23:00Z" w16du:dateUtc="2024-12-14T01:23:00Z">
              <w:r>
                <w:rPr>
                  <w:rStyle w:val="Ninguno"/>
                  <w:rFonts w:ascii="Times New Roman" w:eastAsia="Menlo Regular" w:hAnsi="Times New Roman" w:cs="Times New Roman"/>
                  <w:b/>
                  <w:bCs/>
                  <w:color w:val="auto"/>
                  <w:lang w:val="es-CO"/>
                </w:rPr>
                <w:t>DART 3</w:t>
              </w:r>
            </w:ins>
          </w:p>
        </w:tc>
      </w:tr>
      <w:tr w:rsidR="0026320C" w:rsidRPr="007A0956" w14:paraId="63EFA1B1" w14:textId="77777777" w:rsidTr="0026320C">
        <w:trPr>
          <w:ins w:id="469" w:author="luimarco carrascal diaz" w:date="2024-12-13T20:23:00Z" w16du:dateUtc="2024-12-14T01:23:00Z"/>
        </w:trPr>
        <w:tc>
          <w:tcPr>
            <w:tcW w:w="4697" w:type="dxa"/>
          </w:tcPr>
          <w:p w14:paraId="39B63377" w14:textId="5DC791C6" w:rsidR="0026320C" w:rsidRPr="007A0956" w:rsidRDefault="00167AEA"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jc w:val="both"/>
              <w:rPr>
                <w:ins w:id="470" w:author="luimarco carrascal diaz" w:date="2024-12-13T20:23:00Z" w16du:dateUtc="2024-12-14T01:23:00Z"/>
                <w:rStyle w:val="Ninguno"/>
                <w:rFonts w:ascii="Times New Roman" w:eastAsia="Menlo Regular" w:hAnsi="Times New Roman" w:cs="Times New Roman"/>
                <w:b/>
                <w:bCs/>
                <w:color w:val="auto"/>
                <w:u w:val="single"/>
                <w:lang w:val="es-CO"/>
                <w:rPrChange w:id="471" w:author="luimarco carrascal diaz" w:date="2024-12-13T21:08:00Z" w16du:dateUtc="2024-12-14T02:08:00Z">
                  <w:rPr>
                    <w:ins w:id="472" w:author="luimarco carrascal diaz" w:date="2024-12-13T20:23:00Z" w16du:dateUtc="2024-12-14T01:23:00Z"/>
                    <w:rStyle w:val="Ninguno"/>
                    <w:rFonts w:ascii="Times New Roman" w:eastAsia="Menlo Regular" w:hAnsi="Times New Roman" w:cs="Times New Roman"/>
                    <w:b/>
                    <w:bCs/>
                    <w:color w:val="auto"/>
                    <w:lang w:val="es-CO"/>
                  </w:rPr>
                </w:rPrChange>
              </w:rPr>
            </w:pPr>
            <w:ins w:id="473" w:author="luimarco carrascal diaz" w:date="2024-12-13T20:57:00Z" w16du:dateUtc="2024-12-14T01:57:00Z">
              <w:r w:rsidRPr="007A0956">
                <w:rPr>
                  <w:rStyle w:val="Ninguno"/>
                  <w:rFonts w:ascii="Times New Roman" w:eastAsia="Menlo Regular" w:hAnsi="Times New Roman" w:cs="Times New Roman"/>
                  <w:b/>
                  <w:bCs/>
                  <w:color w:val="auto"/>
                  <w:u w:val="single"/>
                  <w:lang w:val="es-CO"/>
                  <w:rPrChange w:id="474" w:author="luimarco carrascal diaz" w:date="2024-12-13T21:08:00Z" w16du:dateUtc="2024-12-14T02:08:00Z">
                    <w:rPr>
                      <w:rStyle w:val="Ninguno"/>
                      <w:rFonts w:ascii="Times New Roman" w:eastAsia="Menlo Regular" w:hAnsi="Times New Roman" w:cs="Times New Roman"/>
                      <w:b/>
                      <w:bCs/>
                      <w:color w:val="auto"/>
                      <w:lang w:val="es-CO"/>
                    </w:rPr>
                  </w:rPrChange>
                </w:rPr>
                <w:lastRenderedPageBreak/>
                <w:drawing>
                  <wp:inline distT="0" distB="0" distL="0" distR="0" wp14:anchorId="4C304F3E" wp14:editId="3FBE48B7">
                    <wp:extent cx="3495675" cy="2869565"/>
                    <wp:effectExtent l="0" t="0" r="9525" b="6985"/>
                    <wp:docPr id="2146633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3488" name=""/>
                            <pic:cNvPicPr/>
                          </pic:nvPicPr>
                          <pic:blipFill>
                            <a:blip r:embed="rId30"/>
                            <a:stretch>
                              <a:fillRect/>
                            </a:stretch>
                          </pic:blipFill>
                          <pic:spPr>
                            <a:xfrm>
                              <a:off x="0" y="0"/>
                              <a:ext cx="3508906" cy="2880426"/>
                            </a:xfrm>
                            <a:prstGeom prst="rect">
                              <a:avLst/>
                            </a:prstGeom>
                          </pic:spPr>
                        </pic:pic>
                      </a:graphicData>
                    </a:graphic>
                  </wp:inline>
                </w:drawing>
              </w:r>
            </w:ins>
          </w:p>
        </w:tc>
        <w:tc>
          <w:tcPr>
            <w:tcW w:w="4697" w:type="dxa"/>
          </w:tcPr>
          <w:p w14:paraId="1DE1365F" w14:textId="4D730D06" w:rsidR="0026320C" w:rsidRDefault="007A0956"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jc w:val="both"/>
              <w:rPr>
                <w:ins w:id="475" w:author="luimarco carrascal diaz" w:date="2024-12-13T20:23:00Z" w16du:dateUtc="2024-12-14T01:23:00Z"/>
                <w:rStyle w:val="Ninguno"/>
                <w:rFonts w:ascii="Times New Roman" w:eastAsia="Menlo Regular" w:hAnsi="Times New Roman" w:cs="Times New Roman"/>
                <w:b/>
                <w:bCs/>
                <w:color w:val="auto"/>
                <w:lang w:val="es-CO"/>
              </w:rPr>
            </w:pPr>
            <w:ins w:id="476" w:author="luimarco carrascal diaz" w:date="2024-12-13T21:07:00Z" w16du:dateUtc="2024-12-14T02:07:00Z">
              <w:r w:rsidRPr="007A0956">
                <w:rPr>
                  <w:rStyle w:val="Ninguno"/>
                  <w:rFonts w:ascii="Times New Roman" w:eastAsia="Menlo Regular" w:hAnsi="Times New Roman" w:cs="Times New Roman"/>
                  <w:b/>
                  <w:bCs/>
                  <w:color w:val="auto"/>
                  <w:lang w:val="es-CO"/>
                </w:rPr>
                <w:drawing>
                  <wp:inline distT="0" distB="0" distL="0" distR="0" wp14:anchorId="51C78BFA" wp14:editId="30AA2906">
                    <wp:extent cx="2247900" cy="5943059"/>
                    <wp:effectExtent l="0" t="0" r="0" b="635"/>
                    <wp:docPr id="1504953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53805" name=""/>
                            <pic:cNvPicPr/>
                          </pic:nvPicPr>
                          <pic:blipFill>
                            <a:blip r:embed="rId31"/>
                            <a:stretch>
                              <a:fillRect/>
                            </a:stretch>
                          </pic:blipFill>
                          <pic:spPr>
                            <a:xfrm>
                              <a:off x="0" y="0"/>
                              <a:ext cx="2254683" cy="5960992"/>
                            </a:xfrm>
                            <a:prstGeom prst="rect">
                              <a:avLst/>
                            </a:prstGeom>
                          </pic:spPr>
                        </pic:pic>
                      </a:graphicData>
                    </a:graphic>
                  </wp:inline>
                </w:drawing>
              </w:r>
            </w:ins>
          </w:p>
        </w:tc>
      </w:tr>
    </w:tbl>
    <w:p w14:paraId="505A38BA" w14:textId="77777777" w:rsidR="0026320C" w:rsidRPr="001809CB" w:rsidRDefault="0026320C" w:rsidP="00AF28F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7760"/>
        </w:tabs>
        <w:snapToGrid w:val="0"/>
        <w:spacing w:before="0" w:after="160" w:line="480" w:lineRule="auto"/>
        <w:ind w:firstLine="720"/>
        <w:jc w:val="both"/>
        <w:rPr>
          <w:rStyle w:val="Ninguno"/>
          <w:rFonts w:ascii="Times New Roman" w:eastAsia="Menlo Regular" w:hAnsi="Times New Roman" w:cs="Times New Roman"/>
          <w:b/>
          <w:bCs/>
          <w:color w:val="auto"/>
          <w:lang w:val="es-CO"/>
        </w:rPr>
      </w:pPr>
    </w:p>
    <w:p w14:paraId="22F46A7E" w14:textId="068E2D0D" w:rsidR="00A709E7" w:rsidRPr="001809CB" w:rsidRDefault="009B7D31" w:rsidP="00AF28FF">
      <w:pPr>
        <w:snapToGrid w:val="0"/>
        <w:spacing w:before="0" w:after="160" w:line="480" w:lineRule="auto"/>
        <w:ind w:firstLine="720"/>
        <w:rPr>
          <w:rFonts w:ascii="Times New Roman" w:eastAsia="American Typewriter" w:hAnsi="Times New Roman"/>
          <w:b/>
          <w:bCs/>
          <w:sz w:val="24"/>
          <w:szCs w:val="24"/>
        </w:rPr>
      </w:pPr>
      <w:r w:rsidRPr="001809CB">
        <w:rPr>
          <w:rFonts w:ascii="Times New Roman" w:hAnsi="Times New Roman"/>
          <w:sz w:val="24"/>
          <w:szCs w:val="24"/>
        </w:rPr>
        <w:t>En D</w:t>
      </w:r>
      <w:ins w:id="477" w:author="luimarco carrascal diaz" w:date="2024-12-13T00:10:00Z" w16du:dateUtc="2024-12-13T05:10:00Z">
        <w:r w:rsidR="009B2993">
          <w:rPr>
            <w:rFonts w:ascii="Times New Roman" w:hAnsi="Times New Roman"/>
            <w:sz w:val="24"/>
            <w:szCs w:val="24"/>
          </w:rPr>
          <w:t>ART</w:t>
        </w:r>
      </w:ins>
      <w:del w:id="478" w:author="luimarco carrascal diaz" w:date="2024-12-13T00:10:00Z" w16du:dateUtc="2024-12-13T05:10:00Z">
        <w:r w:rsidRPr="001809CB" w:rsidDel="009B2993">
          <w:rPr>
            <w:rFonts w:ascii="Times New Roman" w:hAnsi="Times New Roman"/>
            <w:sz w:val="24"/>
            <w:szCs w:val="24"/>
          </w:rPr>
          <w:delText>art</w:delText>
        </w:r>
      </w:del>
      <w:r w:rsidRPr="001809CB">
        <w:rPr>
          <w:rFonts w:ascii="Times New Roman" w:hAnsi="Times New Roman"/>
          <w:sz w:val="24"/>
          <w:szCs w:val="24"/>
        </w:rPr>
        <w:t xml:space="preserve"> 2, un </w:t>
      </w:r>
      <w:proofErr w:type="spellStart"/>
      <w:r w:rsidRPr="001809CB">
        <w:rPr>
          <w:rFonts w:ascii="Times New Roman" w:hAnsi="Times New Roman"/>
          <w:sz w:val="24"/>
          <w:szCs w:val="24"/>
        </w:rPr>
        <w:t>identifier</w:t>
      </w:r>
      <w:proofErr w:type="spellEnd"/>
      <w:r w:rsidRPr="001809CB">
        <w:rPr>
          <w:rFonts w:ascii="Times New Roman" w:hAnsi="Times New Roman"/>
          <w:sz w:val="24"/>
          <w:szCs w:val="24"/>
        </w:rPr>
        <w:t xml:space="preserve"> es un nombre utilizado para identificar una variable, función, clase, o cualquier otra entidad definida en el código. Los identificadores deben comenzar con una letra o un guion bajo (_) y pueden contener letras, dígitos y guiones bajos. Por ejemplo, </w:t>
      </w:r>
      <w:r w:rsidRPr="001809CB">
        <w:rPr>
          <w:rFonts w:ascii="Times New Roman" w:hAnsi="Times New Roman"/>
          <w:sz w:val="24"/>
          <w:szCs w:val="24"/>
        </w:rPr>
        <w:lastRenderedPageBreak/>
        <w:t>myVariable, _hiddenFunction, y ClassName son identificadores válidos. Los identificadores son fundamentales para referenciar y manipular entidades dentro del programa.</w:t>
      </w:r>
      <w:r w:rsidR="00A709E7" w:rsidRPr="001809CB">
        <w:rPr>
          <w:rFonts w:ascii="Times New Roman" w:hAnsi="Times New Roman"/>
          <w:sz w:val="24"/>
          <w:szCs w:val="24"/>
        </w:rPr>
        <w:t>identifier</w:t>
      </w:r>
      <w:r w:rsidR="00A709E7" w:rsidRPr="001809CB">
        <w:rPr>
          <w:rFonts w:ascii="Times New Roman" w:hAnsi="Times New Roman"/>
          <w:b/>
          <w:bCs/>
          <w:sz w:val="24"/>
          <w:szCs w:val="24"/>
        </w:rPr>
        <w:t xml:space="preserve"> dart2</w:t>
      </w:r>
      <w:r w:rsidR="00B734C9" w:rsidRPr="001809CB">
        <w:rPr>
          <w:rFonts w:ascii="Times New Roman" w:hAnsi="Times New Roman"/>
          <w:b/>
          <w:bCs/>
          <w:sz w:val="24"/>
          <w:szCs w:val="24"/>
        </w:rPr>
        <w:t>.</w:t>
      </w:r>
    </w:p>
    <w:p w14:paraId="21B10E96" w14:textId="0678EDDE" w:rsidR="00A709E7" w:rsidRPr="001809CB" w:rsidRDefault="00A709E7" w:rsidP="000A5F0E">
      <w:pPr>
        <w:pStyle w:val="Cuerpo"/>
        <w:snapToGrid w:val="0"/>
        <w:spacing w:after="160"/>
        <w:ind w:firstLine="720"/>
        <w:jc w:val="both"/>
        <w:rPr>
          <w:rFonts w:ascii="Times New Roman" w:eastAsia="American Typewriter" w:hAnsi="Times New Roman" w:cs="Times New Roman"/>
          <w:color w:val="auto"/>
          <w:sz w:val="24"/>
          <w:szCs w:val="24"/>
        </w:rPr>
        <w:pPrChange w:id="479" w:author="luimarco carrascal diaz" w:date="2024-12-13T13:28:00Z" w16du:dateUtc="2024-12-13T18:28: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int myVariable = 42;</w:t>
      </w:r>
    </w:p>
    <w:p w14:paraId="20894E16" w14:textId="77777777" w:rsidR="00A709E7" w:rsidRPr="001809CB" w:rsidRDefault="00A709E7" w:rsidP="000A5F0E">
      <w:pPr>
        <w:pStyle w:val="Subttulo1"/>
        <w:snapToGrid w:val="0"/>
        <w:spacing w:after="160"/>
        <w:ind w:firstLine="720"/>
        <w:jc w:val="both"/>
        <w:rPr>
          <w:rFonts w:ascii="Times New Roman" w:hAnsi="Times New Roman" w:cs="Times New Roman"/>
          <w:color w:val="auto"/>
          <w:sz w:val="24"/>
          <w:szCs w:val="24"/>
        </w:rPr>
        <w:pPrChange w:id="480" w:author="luimarco carrascal diaz" w:date="2024-12-13T13:28:00Z" w16du:dateUtc="2024-12-13T18:28: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external factory() {</w:t>
      </w:r>
    </w:p>
    <w:p w14:paraId="4E85614E" w14:textId="77777777" w:rsidR="00A709E7" w:rsidRPr="001809CB" w:rsidRDefault="00A709E7" w:rsidP="000A5F0E">
      <w:pPr>
        <w:pStyle w:val="Subttulo1"/>
        <w:snapToGrid w:val="0"/>
        <w:spacing w:after="160"/>
        <w:ind w:firstLine="720"/>
        <w:jc w:val="both"/>
        <w:rPr>
          <w:rFonts w:ascii="Times New Roman" w:hAnsi="Times New Roman" w:cs="Times New Roman"/>
          <w:color w:val="auto"/>
          <w:sz w:val="24"/>
          <w:szCs w:val="24"/>
        </w:rPr>
        <w:pPrChange w:id="481" w:author="luimarco carrascal diaz" w:date="2024-12-13T13:28:00Z" w16du:dateUtc="2024-12-13T18:28: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return this;</w:t>
      </w:r>
    </w:p>
    <w:p w14:paraId="6DF2D9D4" w14:textId="77777777" w:rsidR="00A709E7" w:rsidRPr="001809CB" w:rsidRDefault="00A709E7" w:rsidP="000A5F0E">
      <w:pPr>
        <w:pStyle w:val="Subttulo1"/>
        <w:snapToGrid w:val="0"/>
        <w:spacing w:after="160"/>
        <w:ind w:firstLine="720"/>
        <w:jc w:val="both"/>
        <w:rPr>
          <w:rFonts w:ascii="Times New Roman" w:hAnsi="Times New Roman" w:cs="Times New Roman"/>
          <w:color w:val="auto"/>
          <w:sz w:val="24"/>
          <w:szCs w:val="24"/>
          <w:lang w:val="es-CO"/>
        </w:rPr>
        <w:pPrChange w:id="482" w:author="luimarco carrascal diaz" w:date="2024-12-13T13:28:00Z" w16du:dateUtc="2024-12-13T18:28: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w:t>
      </w:r>
      <w:r w:rsidRPr="001809CB">
        <w:rPr>
          <w:rFonts w:ascii="Times New Roman" w:hAnsi="Times New Roman" w:cs="Times New Roman"/>
          <w:color w:val="auto"/>
          <w:sz w:val="24"/>
          <w:szCs w:val="24"/>
          <w:lang w:val="es-CO"/>
        </w:rPr>
        <w:t>}</w:t>
      </w:r>
    </w:p>
    <w:p w14:paraId="1C4BE506" w14:textId="48CA91C5" w:rsidR="00F7006A" w:rsidRPr="001809CB" w:rsidRDefault="00A709E7" w:rsidP="000A5F0E">
      <w:pPr>
        <w:pStyle w:val="Cuerpo"/>
        <w:snapToGrid w:val="0"/>
        <w:spacing w:after="160"/>
        <w:ind w:firstLine="720"/>
        <w:jc w:val="both"/>
        <w:rPr>
          <w:rStyle w:val="Ninguno"/>
          <w:rFonts w:ascii="Times New Roman" w:hAnsi="Times New Roman" w:cs="Times New Roman"/>
          <w:color w:val="auto"/>
          <w:sz w:val="24"/>
          <w:szCs w:val="24"/>
        </w:rPr>
        <w:pPrChange w:id="483" w:author="luimarco carrascal diaz" w:date="2024-12-13T13:28:00Z" w16du:dateUtc="2024-12-13T18:28: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await Future.delayed(Duration(seconds: 1));</w:t>
      </w:r>
    </w:p>
    <w:p w14:paraId="64BE78E5" w14:textId="4AD0EA7A" w:rsidR="00A709E7" w:rsidRPr="001809CB" w:rsidRDefault="009B7D31"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En D</w:t>
      </w:r>
      <w:ins w:id="484" w:author="luimarco carrascal diaz" w:date="2024-12-13T00:10:00Z" w16du:dateUtc="2024-12-13T05:10:00Z">
        <w:r w:rsidR="009B2993">
          <w:rPr>
            <w:rFonts w:ascii="Times New Roman" w:hAnsi="Times New Roman"/>
            <w:sz w:val="24"/>
            <w:szCs w:val="24"/>
          </w:rPr>
          <w:t>ART</w:t>
        </w:r>
      </w:ins>
      <w:del w:id="485" w:author="luimarco carrascal diaz" w:date="2024-12-13T00:10:00Z" w16du:dateUtc="2024-12-13T05:10:00Z">
        <w:r w:rsidRPr="001809CB" w:rsidDel="009B2993">
          <w:rPr>
            <w:rFonts w:ascii="Times New Roman" w:hAnsi="Times New Roman"/>
            <w:sz w:val="24"/>
            <w:szCs w:val="24"/>
          </w:rPr>
          <w:delText>art</w:delText>
        </w:r>
      </w:del>
      <w:r w:rsidRPr="001809CB">
        <w:rPr>
          <w:rFonts w:ascii="Times New Roman" w:hAnsi="Times New Roman"/>
          <w:sz w:val="24"/>
          <w:szCs w:val="24"/>
        </w:rPr>
        <w:t xml:space="preserve"> 3, los </w:t>
      </w:r>
      <w:proofErr w:type="spellStart"/>
      <w:r w:rsidRPr="001809CB">
        <w:rPr>
          <w:rFonts w:ascii="Times New Roman" w:hAnsi="Times New Roman"/>
          <w:sz w:val="24"/>
          <w:szCs w:val="24"/>
        </w:rPr>
        <w:t>identifiers</w:t>
      </w:r>
      <w:proofErr w:type="spellEnd"/>
      <w:r w:rsidRPr="001809CB">
        <w:rPr>
          <w:rFonts w:ascii="Times New Roman" w:hAnsi="Times New Roman"/>
          <w:sz w:val="24"/>
          <w:szCs w:val="24"/>
        </w:rPr>
        <w:t xml:space="preserve"> (identificadores) siguen las mismas reglas básicas que en Dart 2, pero con mejoras en la detección de errores y la claridad del código. Dart 3 ofrece una mejor integración con herramientas de análisis estático que ayudan a evitar colisiones de nombres y otros problemas relacionados con los identificadores, haciendo el código más comprensible y seguro desde el punto de vista sintáctico.</w:t>
      </w:r>
      <w:r w:rsidR="00A709E7" w:rsidRPr="001809CB">
        <w:rPr>
          <w:rFonts w:ascii="Times New Roman" w:hAnsi="Times New Roman"/>
          <w:sz w:val="24"/>
          <w:szCs w:val="24"/>
        </w:rPr>
        <w:t>identifier dart3</w:t>
      </w:r>
      <w:r w:rsidR="00B734C9" w:rsidRPr="001809CB">
        <w:rPr>
          <w:rFonts w:ascii="Times New Roman" w:hAnsi="Times New Roman"/>
          <w:sz w:val="24"/>
          <w:szCs w:val="24"/>
        </w:rPr>
        <w:t>.</w:t>
      </w:r>
    </w:p>
    <w:p w14:paraId="3E1DFFE7" w14:textId="3AC9670E" w:rsidR="00A709E7" w:rsidRPr="001809CB" w:rsidRDefault="00A709E7"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486" w:author="luimarco carrascal diaz" w:date="2024-12-13T13:29:00Z" w16du:dateUtc="2024-12-13T18:29: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await Future.delayed(Duration(seconds: 1));</w:t>
      </w:r>
    </w:p>
    <w:p w14:paraId="1FEF1AC2" w14:textId="77777777" w:rsidR="00A709E7" w:rsidRPr="001809CB" w:rsidRDefault="00A709E7" w:rsidP="000A5F0E">
      <w:pPr>
        <w:pStyle w:val="Cuerpo"/>
        <w:snapToGrid w:val="0"/>
        <w:spacing w:after="160"/>
        <w:ind w:firstLine="720"/>
        <w:jc w:val="both"/>
        <w:rPr>
          <w:rStyle w:val="Ninguno"/>
          <w:rFonts w:ascii="Times New Roman" w:eastAsia="American Typewriter" w:hAnsi="Times New Roman" w:cs="Times New Roman"/>
          <w:color w:val="auto"/>
          <w:sz w:val="24"/>
          <w:szCs w:val="24"/>
          <w:lang w:val="es-CO"/>
        </w:rPr>
        <w:pPrChange w:id="487" w:author="luimarco carrascal diaz" w:date="2024-12-13T13:29:00Z" w16du:dateUtc="2024-12-13T18:29: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lang w:val="es-CO"/>
        </w:rPr>
        <w:t>external factory() {</w:t>
      </w:r>
    </w:p>
    <w:p w14:paraId="32E25626" w14:textId="18F64533" w:rsidR="00A709E7" w:rsidRPr="001809CB" w:rsidRDefault="00A709E7" w:rsidP="000A5F0E">
      <w:pPr>
        <w:pStyle w:val="Cuerpo"/>
        <w:snapToGrid w:val="0"/>
        <w:spacing w:after="160"/>
        <w:ind w:firstLine="720"/>
        <w:jc w:val="both"/>
        <w:rPr>
          <w:rStyle w:val="Ninguno"/>
          <w:rFonts w:ascii="Times New Roman" w:eastAsia="American Typewriter" w:hAnsi="Times New Roman" w:cs="Times New Roman"/>
          <w:color w:val="auto"/>
          <w:sz w:val="24"/>
          <w:szCs w:val="24"/>
          <w:lang w:val="es-CO"/>
        </w:rPr>
        <w:pPrChange w:id="488" w:author="luimarco carrascal diaz" w:date="2024-12-13T13:29:00Z" w16du:dateUtc="2024-12-13T18:29: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lang w:val="es-CO"/>
        </w:rPr>
        <w:t>return this;</w:t>
      </w:r>
    </w:p>
    <w:p w14:paraId="300FC932" w14:textId="77777777" w:rsidR="00A709E7" w:rsidRPr="001809CB" w:rsidRDefault="00A709E7" w:rsidP="000A5F0E">
      <w:pPr>
        <w:pStyle w:val="Cuerpo"/>
        <w:snapToGrid w:val="0"/>
        <w:spacing w:after="160"/>
        <w:ind w:firstLine="720"/>
        <w:jc w:val="both"/>
        <w:rPr>
          <w:rStyle w:val="Ninguno"/>
          <w:rFonts w:ascii="Times New Roman" w:eastAsia="American Typewriter" w:hAnsi="Times New Roman" w:cs="Times New Roman"/>
          <w:color w:val="auto"/>
          <w:sz w:val="24"/>
          <w:szCs w:val="24"/>
          <w:lang w:val="es-CO"/>
        </w:rPr>
        <w:pPrChange w:id="489" w:author="luimarco carrascal diaz" w:date="2024-12-13T13:29:00Z" w16du:dateUtc="2024-12-13T18:29: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lang w:val="es-CO"/>
        </w:rPr>
        <w:t xml:space="preserve">  }</w:t>
      </w:r>
    </w:p>
    <w:p w14:paraId="61CE301F" w14:textId="77777777" w:rsidR="00A709E7" w:rsidRPr="001809CB" w:rsidRDefault="00A709E7" w:rsidP="00AF28FF">
      <w:pPr>
        <w:pStyle w:val="Cuerpo"/>
        <w:snapToGrid w:val="0"/>
        <w:spacing w:after="160" w:line="480" w:lineRule="auto"/>
        <w:ind w:firstLine="720"/>
        <w:jc w:val="both"/>
        <w:rPr>
          <w:rStyle w:val="Ninguno"/>
          <w:rFonts w:ascii="Times New Roman" w:eastAsia="American Typewriter" w:hAnsi="Times New Roman" w:cs="Times New Roman"/>
          <w:color w:val="auto"/>
          <w:sz w:val="24"/>
          <w:szCs w:val="24"/>
          <w:lang w:val="es-CO"/>
        </w:rPr>
      </w:pPr>
    </w:p>
    <w:p w14:paraId="01848A05" w14:textId="7CC25CF5" w:rsidR="00F7006A" w:rsidRPr="001809CB" w:rsidRDefault="00CD1622" w:rsidP="00AF28FF">
      <w:pPr>
        <w:snapToGrid w:val="0"/>
        <w:spacing w:before="0" w:after="160" w:line="480" w:lineRule="auto"/>
        <w:ind w:firstLine="720"/>
        <w:rPr>
          <w:rFonts w:ascii="Times New Roman" w:hAnsi="Times New Roman"/>
          <w:sz w:val="24"/>
          <w:szCs w:val="24"/>
        </w:rPr>
      </w:pPr>
      <w:ins w:id="490" w:author="luimarco carrascal diaz" w:date="2024-12-13T13:37:00Z" w16du:dateUtc="2024-12-13T18:37:00Z">
        <w:r w:rsidRPr="00CD1622">
          <w:rPr>
            <w:rFonts w:ascii="Times New Roman" w:hAnsi="Times New Roman"/>
            <w:noProof/>
            <w:sz w:val="24"/>
            <w:szCs w:val="24"/>
          </w:rPr>
          <w:lastRenderedPageBreak/>
          <w:drawing>
            <wp:inline distT="0" distB="0" distL="0" distR="0" wp14:anchorId="47751BCA" wp14:editId="7C334152">
              <wp:extent cx="3534268" cy="4467849"/>
              <wp:effectExtent l="0" t="0" r="0" b="9525"/>
              <wp:docPr id="1058156003"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56003" name="Imagen 1" descr="Esquemático&#10;&#10;Descripción generada automáticamente con confianza media"/>
                      <pic:cNvPicPr/>
                    </pic:nvPicPr>
                    <pic:blipFill>
                      <a:blip r:embed="rId32"/>
                      <a:stretch>
                        <a:fillRect/>
                      </a:stretch>
                    </pic:blipFill>
                    <pic:spPr>
                      <a:xfrm>
                        <a:off x="0" y="0"/>
                        <a:ext cx="3534268" cy="4467849"/>
                      </a:xfrm>
                      <a:prstGeom prst="rect">
                        <a:avLst/>
                      </a:prstGeom>
                    </pic:spPr>
                  </pic:pic>
                </a:graphicData>
              </a:graphic>
            </wp:inline>
          </w:drawing>
        </w:r>
      </w:ins>
      <w:r w:rsidR="00A709E7" w:rsidRPr="001809CB">
        <w:rPr>
          <w:rFonts w:ascii="Times New Roman" w:hAnsi="Times New Roman"/>
          <w:noProof/>
          <w:sz w:val="24"/>
          <w:szCs w:val="24"/>
        </w:rPr>
        <w:lastRenderedPageBreak/>
        <w:drawing>
          <wp:inline distT="0" distB="0" distL="0" distR="0" wp14:anchorId="0601BEB8" wp14:editId="5B9ED657">
            <wp:extent cx="4789602" cy="6183543"/>
            <wp:effectExtent l="0" t="0" r="0" b="0"/>
            <wp:docPr id="1692654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5420" cy="6203965"/>
                    </a:xfrm>
                    <a:prstGeom prst="rect">
                      <a:avLst/>
                    </a:prstGeom>
                    <a:noFill/>
                  </pic:spPr>
                </pic:pic>
              </a:graphicData>
            </a:graphic>
          </wp:inline>
        </w:drawing>
      </w:r>
    </w:p>
    <w:p w14:paraId="059237DD" w14:textId="5B836065" w:rsidR="00AA7D95" w:rsidRPr="001809CB" w:rsidRDefault="009B7D31"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En Dart 2, un type identifier es un nombre que se utiliza para identificar tipos de datos como clases, interfaces, y tipos definidos por el usuario. Por ejemplo, en la declaración String name;, String es un type identifier. Los type identifiers permiten al compilador entender y verificar los </w:t>
      </w:r>
      <w:r w:rsidRPr="001809CB">
        <w:rPr>
          <w:rFonts w:ascii="Times New Roman" w:hAnsi="Times New Roman"/>
          <w:sz w:val="24"/>
          <w:szCs w:val="24"/>
        </w:rPr>
        <w:lastRenderedPageBreak/>
        <w:t>tipos de datos que se están utilizando en el código, ayudando a prevenir errores de tipo.</w:t>
      </w:r>
      <w:r w:rsidR="00AA7D95" w:rsidRPr="001809CB">
        <w:rPr>
          <w:rFonts w:ascii="Times New Roman" w:hAnsi="Times New Roman"/>
          <w:sz w:val="24"/>
          <w:szCs w:val="24"/>
        </w:rPr>
        <w:t>ASYNC asyncOperation;</w:t>
      </w:r>
    </w:p>
    <w:p w14:paraId="5575BCBA"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1"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HIDE hiddenValue;</w:t>
      </w:r>
    </w:p>
    <w:p w14:paraId="20D60231"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2"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OF mySet;</w:t>
      </w:r>
    </w:p>
    <w:p w14:paraId="4D1EC460"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3"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ON myStream;</w:t>
      </w:r>
    </w:p>
    <w:p w14:paraId="30608805"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4"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SHOW myList;</w:t>
      </w:r>
    </w:p>
    <w:p w14:paraId="024EE5F0"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5"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SYNC syncFunction;</w:t>
      </w:r>
    </w:p>
    <w:p w14:paraId="27D7CB8E"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6"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AWAIT waitingFunction;</w:t>
      </w:r>
    </w:p>
    <w:p w14:paraId="1CA8D63D"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7"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YIELD rangeFunction;</w:t>
      </w:r>
    </w:p>
    <w:p w14:paraId="142FAFDD"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8"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DYNAMIC dynamicType;</w:t>
      </w:r>
    </w:p>
    <w:p w14:paraId="047A72A0" w14:textId="77777777" w:rsidR="00AA7D95" w:rsidRPr="001809CB" w:rsidRDefault="00AA7D95" w:rsidP="000A5F0E">
      <w:pPr>
        <w:snapToGrid w:val="0"/>
        <w:spacing w:before="0" w:after="160"/>
        <w:ind w:firstLine="720"/>
        <w:rPr>
          <w:rFonts w:ascii="Times New Roman" w:hAnsi="Times New Roman"/>
          <w:b/>
          <w:bCs/>
          <w:sz w:val="24"/>
          <w:szCs w:val="24"/>
          <w:lang w:val="en-US"/>
        </w:rPr>
        <w:pPrChange w:id="499"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NATIVE nativeType;</w:t>
      </w:r>
    </w:p>
    <w:p w14:paraId="63B126C0" w14:textId="136934B8" w:rsidR="00AA7D95" w:rsidRPr="000125DA" w:rsidRDefault="00AA7D95" w:rsidP="000A5F0E">
      <w:pPr>
        <w:snapToGrid w:val="0"/>
        <w:spacing w:before="0" w:after="160"/>
        <w:ind w:firstLine="720"/>
        <w:rPr>
          <w:rFonts w:ascii="Times New Roman" w:hAnsi="Times New Roman"/>
          <w:b/>
          <w:bCs/>
          <w:sz w:val="24"/>
          <w:szCs w:val="24"/>
          <w:lang w:val="en-US"/>
        </w:rPr>
        <w:pPrChange w:id="500" w:author="luimarco carrascal diaz" w:date="2024-12-13T13:29:00Z" w16du:dateUtc="2024-12-13T18:29:00Z">
          <w:pPr>
            <w:snapToGrid w:val="0"/>
            <w:spacing w:before="0" w:after="160" w:line="480" w:lineRule="auto"/>
            <w:ind w:firstLine="720"/>
          </w:pPr>
        </w:pPrChange>
      </w:pPr>
      <w:r w:rsidRPr="001809CB">
        <w:rPr>
          <w:rFonts w:ascii="Times New Roman" w:hAnsi="Times New Roman"/>
          <w:sz w:val="24"/>
          <w:szCs w:val="24"/>
          <w:lang w:val="en-US"/>
        </w:rPr>
        <w:t xml:space="preserve">  FUNCTION functionType;</w:t>
      </w:r>
    </w:p>
    <w:p w14:paraId="1E2880EC" w14:textId="77777777" w:rsidR="00AA7D95" w:rsidRPr="001809CB" w:rsidRDefault="00AA7D95" w:rsidP="000A5F0E">
      <w:pPr>
        <w:pStyle w:val="Cuerpo"/>
        <w:snapToGrid w:val="0"/>
        <w:spacing w:after="160"/>
        <w:ind w:firstLine="720"/>
        <w:jc w:val="both"/>
        <w:rPr>
          <w:rFonts w:ascii="Times New Roman" w:hAnsi="Times New Roman" w:cs="Times New Roman"/>
          <w:color w:val="auto"/>
          <w:sz w:val="24"/>
          <w:szCs w:val="24"/>
        </w:rPr>
        <w:pPrChange w:id="501" w:author="luimarco carrascal diaz" w:date="2024-12-13T13:29:00Z" w16du:dateUtc="2024-12-13T18:29: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MyClass myInstance = MyClass(</w:t>
      </w:r>
    </w:p>
    <w:p w14:paraId="12E6AA2A" w14:textId="77777777" w:rsidR="00AA7D95" w:rsidRPr="001809CB" w:rsidRDefault="00AA7D95" w:rsidP="000A5F0E">
      <w:pPr>
        <w:pStyle w:val="Cuerpo"/>
        <w:snapToGrid w:val="0"/>
        <w:spacing w:after="160"/>
        <w:ind w:firstLine="720"/>
        <w:jc w:val="both"/>
        <w:rPr>
          <w:rFonts w:ascii="Times New Roman" w:hAnsi="Times New Roman" w:cs="Times New Roman"/>
          <w:color w:val="auto"/>
          <w:sz w:val="24"/>
          <w:szCs w:val="24"/>
        </w:rPr>
        <w:pPrChange w:id="502" w:author="luimarco carrascal diaz" w:date="2024-12-13T13:29:00Z" w16du:dateUtc="2024-12-13T18:29:00Z">
          <w:pPr>
            <w:pStyle w:val="Cuerpo"/>
            <w:snapToGrid w:val="0"/>
            <w:spacing w:after="160" w:line="480" w:lineRule="auto"/>
            <w:ind w:firstLine="720"/>
            <w:jc w:val="both"/>
          </w:pPr>
        </w:pPrChange>
      </w:pPr>
      <w:r w:rsidRPr="001809CB">
        <w:rPr>
          <w:rFonts w:ascii="Times New Roman" w:hAnsi="Times New Roman" w:cs="Times New Roman"/>
          <w:color w:val="auto"/>
          <w:sz w:val="24"/>
          <w:szCs w:val="24"/>
        </w:rPr>
        <w:t xml:space="preserve"> () async {},</w:t>
      </w:r>
    </w:p>
    <w:p w14:paraId="361ACB39"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3"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42,</w:t>
      </w:r>
    </w:p>
    <w:p w14:paraId="3CF32BDD"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4"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{1, 2, 3},</w:t>
      </w:r>
    </w:p>
    <w:p w14:paraId="57E6952D"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5"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Stream.fromIterable(['a', 'b', 'c']),</w:t>
      </w:r>
    </w:p>
    <w:p w14:paraId="43F5BBA9"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6"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[3.14, 2.71],</w:t>
      </w:r>
    </w:p>
    <w:p w14:paraId="452D13D7"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7"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 {},</w:t>
      </w:r>
    </w:p>
    <w:p w14:paraId="6D5F09F3"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8"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Future.value(10),</w:t>
      </w:r>
    </w:p>
    <w:p w14:paraId="720DB03A"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09"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(range(1, 3)),</w:t>
      </w:r>
    </w:p>
    <w:p w14:paraId="122E9224"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10"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'Dynamic can be anything',</w:t>
      </w:r>
    </w:p>
    <w:p w14:paraId="1FA9264D"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11"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'Native behavior',</w:t>
      </w:r>
    </w:p>
    <w:p w14:paraId="372F2CCB" w14:textId="77777777" w:rsidR="00AA7D95" w:rsidRPr="001809CB" w:rsidRDefault="00AA7D95" w:rsidP="000A5F0E">
      <w:pPr>
        <w:pStyle w:val="Subttulo1"/>
        <w:snapToGrid w:val="0"/>
        <w:spacing w:after="160"/>
        <w:ind w:firstLine="720"/>
        <w:jc w:val="both"/>
        <w:rPr>
          <w:rFonts w:ascii="Times New Roman" w:hAnsi="Times New Roman" w:cs="Times New Roman"/>
          <w:color w:val="auto"/>
          <w:sz w:val="24"/>
          <w:szCs w:val="24"/>
        </w:rPr>
        <w:pPrChange w:id="512"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 =&gt; print('Function type'),</w:t>
      </w:r>
    </w:p>
    <w:p w14:paraId="21D9333E" w14:textId="701C40FF" w:rsidR="000125DA" w:rsidRPr="000125DA" w:rsidRDefault="00AA7D95" w:rsidP="000A5F0E">
      <w:pPr>
        <w:pStyle w:val="Subttulo1"/>
        <w:snapToGrid w:val="0"/>
        <w:spacing w:after="160"/>
        <w:ind w:firstLine="720"/>
        <w:jc w:val="both"/>
        <w:rPr>
          <w:rStyle w:val="Ninguno"/>
          <w:rFonts w:ascii="Times New Roman" w:hAnsi="Times New Roman" w:cs="Times New Roman"/>
          <w:color w:val="auto"/>
          <w:sz w:val="24"/>
          <w:szCs w:val="24"/>
        </w:rPr>
        <w:pPrChange w:id="513" w:author="luimarco carrascal diaz" w:date="2024-12-13T13:29:00Z" w16du:dateUtc="2024-12-13T18:29:00Z">
          <w:pPr>
            <w:pStyle w:val="Subttulo1"/>
            <w:snapToGrid w:val="0"/>
            <w:spacing w:after="160" w:line="480" w:lineRule="auto"/>
            <w:ind w:firstLine="720"/>
            <w:jc w:val="both"/>
          </w:pPr>
        </w:pPrChange>
      </w:pPr>
      <w:r w:rsidRPr="001809CB">
        <w:rPr>
          <w:rFonts w:ascii="Times New Roman" w:hAnsi="Times New Roman" w:cs="Times New Roman"/>
          <w:color w:val="auto"/>
          <w:sz w:val="24"/>
          <w:szCs w:val="24"/>
        </w:rPr>
        <w:t xml:space="preserve">  );</w:t>
      </w:r>
    </w:p>
    <w:p w14:paraId="14E95222" w14:textId="36368637" w:rsidR="00027EB5" w:rsidRPr="001809CB" w:rsidRDefault="009B7D31" w:rsidP="00AF28FF">
      <w:pPr>
        <w:snapToGrid w:val="0"/>
        <w:spacing w:before="0" w:after="160" w:line="480" w:lineRule="auto"/>
        <w:ind w:firstLine="720"/>
        <w:rPr>
          <w:rStyle w:val="Ninguno"/>
          <w:rFonts w:ascii="Times New Roman" w:hAnsi="Times New Roman"/>
          <w:sz w:val="24"/>
          <w:szCs w:val="24"/>
          <w:lang w:val="es-CO"/>
        </w:rPr>
      </w:pPr>
      <w:r w:rsidRPr="001809CB">
        <w:rPr>
          <w:rFonts w:ascii="Times New Roman" w:hAnsi="Times New Roman"/>
          <w:sz w:val="24"/>
          <w:szCs w:val="24"/>
        </w:rPr>
        <w:t>En D</w:t>
      </w:r>
      <w:ins w:id="514" w:author="luimarco carrascal diaz" w:date="2024-12-13T00:10:00Z" w16du:dateUtc="2024-12-13T05:10:00Z">
        <w:r w:rsidR="009B2993">
          <w:rPr>
            <w:rFonts w:ascii="Times New Roman" w:hAnsi="Times New Roman"/>
            <w:sz w:val="24"/>
            <w:szCs w:val="24"/>
          </w:rPr>
          <w:t>ART</w:t>
        </w:r>
      </w:ins>
      <w:del w:id="515" w:author="luimarco carrascal diaz" w:date="2024-12-13T00:10:00Z" w16du:dateUtc="2024-12-13T05:10:00Z">
        <w:r w:rsidRPr="001809CB" w:rsidDel="009B2993">
          <w:rPr>
            <w:rFonts w:ascii="Times New Roman" w:hAnsi="Times New Roman"/>
            <w:sz w:val="24"/>
            <w:szCs w:val="24"/>
          </w:rPr>
          <w:delText>art</w:delText>
        </w:r>
      </w:del>
      <w:r w:rsidRPr="001809CB">
        <w:rPr>
          <w:rFonts w:ascii="Times New Roman" w:hAnsi="Times New Roman"/>
          <w:sz w:val="24"/>
          <w:szCs w:val="24"/>
        </w:rPr>
        <w:t xml:space="preserve"> 3, los </w:t>
      </w:r>
      <w:proofErr w:type="spellStart"/>
      <w:r w:rsidRPr="001809CB">
        <w:rPr>
          <w:rFonts w:ascii="Times New Roman" w:hAnsi="Times New Roman"/>
          <w:sz w:val="24"/>
          <w:szCs w:val="24"/>
        </w:rPr>
        <w:t>type</w:t>
      </w:r>
      <w:proofErr w:type="spellEnd"/>
      <w:r w:rsidRPr="001809CB">
        <w:rPr>
          <w:rFonts w:ascii="Times New Roman" w:hAnsi="Times New Roman"/>
          <w:sz w:val="24"/>
          <w:szCs w:val="24"/>
        </w:rPr>
        <w:t xml:space="preserve"> identifiers mantienen la misma funcionalidad esencial, pero con un análisis de tipos más avanzado. Esto incluye mejoras en la inferencia de tipos y una mejor detección </w:t>
      </w:r>
      <w:r w:rsidRPr="001809CB">
        <w:rPr>
          <w:rFonts w:ascii="Times New Roman" w:hAnsi="Times New Roman"/>
          <w:sz w:val="24"/>
          <w:szCs w:val="24"/>
        </w:rPr>
        <w:lastRenderedPageBreak/>
        <w:t>de inconsistencias de tipo durante la compilación. Estas mejoras permiten a los desarrolladores escribir código más preciso y ayudan a evitar errores tipográficos y conceptuales relacionados con el uso de tipos.</w:t>
      </w:r>
    </w:p>
    <w:p w14:paraId="79D3F3D9" w14:textId="77341EF6" w:rsidR="00AA7D95" w:rsidRPr="001809CB" w:rsidRDefault="00AA7D95" w:rsidP="00AF28FF">
      <w:pPr>
        <w:pStyle w:val="Cuerpo"/>
        <w:snapToGrid w:val="0"/>
        <w:spacing w:after="160" w:line="480" w:lineRule="auto"/>
        <w:ind w:firstLine="720"/>
        <w:jc w:val="both"/>
        <w:rPr>
          <w:rStyle w:val="Ninguno"/>
          <w:rFonts w:ascii="Times New Roman" w:eastAsia="American Typewriter" w:hAnsi="Times New Roman" w:cs="Times New Roman"/>
          <w:b/>
          <w:bCs/>
          <w:color w:val="auto"/>
          <w:sz w:val="24"/>
          <w:szCs w:val="24"/>
        </w:rPr>
      </w:pPr>
      <w:r w:rsidRPr="001809CB">
        <w:rPr>
          <w:rStyle w:val="Ninguno"/>
          <w:rFonts w:ascii="Times New Roman" w:hAnsi="Times New Roman" w:cs="Times New Roman"/>
          <w:b/>
          <w:bCs/>
          <w:color w:val="auto"/>
          <w:sz w:val="24"/>
          <w:szCs w:val="24"/>
        </w:rPr>
        <w:t>typeIdentifier</w:t>
      </w:r>
      <w:ins w:id="516" w:author="luimarco carrascal diaz" w:date="2024-12-13T00:10:00Z" w16du:dateUtc="2024-12-13T05:10:00Z">
        <w:r w:rsidR="009B2993">
          <w:rPr>
            <w:rStyle w:val="Ninguno"/>
            <w:rFonts w:ascii="Times New Roman" w:hAnsi="Times New Roman" w:cs="Times New Roman"/>
            <w:b/>
            <w:bCs/>
            <w:color w:val="auto"/>
            <w:sz w:val="24"/>
            <w:szCs w:val="24"/>
          </w:rPr>
          <w:t>DART</w:t>
        </w:r>
      </w:ins>
      <w:del w:id="517" w:author="luimarco carrascal diaz" w:date="2024-12-13T00:10:00Z" w16du:dateUtc="2024-12-13T05:10:00Z">
        <w:r w:rsidRPr="001809CB" w:rsidDel="009B2993">
          <w:rPr>
            <w:rStyle w:val="Ninguno"/>
            <w:rFonts w:ascii="Times New Roman" w:hAnsi="Times New Roman" w:cs="Times New Roman"/>
            <w:b/>
            <w:bCs/>
            <w:color w:val="auto"/>
            <w:sz w:val="24"/>
            <w:szCs w:val="24"/>
          </w:rPr>
          <w:delText>dart</w:delText>
        </w:r>
      </w:del>
      <w:r w:rsidRPr="001809CB">
        <w:rPr>
          <w:rStyle w:val="Ninguno"/>
          <w:rFonts w:ascii="Times New Roman" w:hAnsi="Times New Roman" w:cs="Times New Roman"/>
          <w:b/>
          <w:bCs/>
          <w:color w:val="auto"/>
          <w:sz w:val="24"/>
          <w:szCs w:val="24"/>
        </w:rPr>
        <w:t>3</w:t>
      </w:r>
    </w:p>
    <w:p w14:paraId="77564B94"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18"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MyClass myInstance = MyClass(</w:t>
      </w:r>
    </w:p>
    <w:p w14:paraId="29491C7C" w14:textId="39366891"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19"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async {},</w:t>
      </w:r>
    </w:p>
    <w:p w14:paraId="43EC4DCF"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0"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42,</w:t>
      </w:r>
    </w:p>
    <w:p w14:paraId="6803A801" w14:textId="71FAF740"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1"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{1, 2, 3},</w:t>
      </w:r>
    </w:p>
    <w:p w14:paraId="1C53AED7"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2"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Stream.fromIterable(['a', 'b', 'c']),</w:t>
      </w:r>
    </w:p>
    <w:p w14:paraId="17C7CA1C" w14:textId="21F3AD7F"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3"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[3.14, 2.71],</w:t>
      </w:r>
    </w:p>
    <w:p w14:paraId="169B29E9"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4"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w:t>
      </w:r>
    </w:p>
    <w:p w14:paraId="56CA6002" w14:textId="40C66846"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5"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Future.value(10),</w:t>
      </w:r>
    </w:p>
    <w:p w14:paraId="6559F293"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6"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(range(1, 3)),</w:t>
      </w:r>
    </w:p>
    <w:p w14:paraId="606DD962" w14:textId="77777777"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7"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'Dynamic can be anything',</w:t>
      </w:r>
    </w:p>
    <w:p w14:paraId="28E0E103" w14:textId="7C54E8A4" w:rsidR="00027EB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8"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'Native behavior',</w:t>
      </w:r>
    </w:p>
    <w:p w14:paraId="0397BCBB" w14:textId="7F1A23EB"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29"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=&gt; print('Function type'),</w:t>
      </w:r>
    </w:p>
    <w:p w14:paraId="6F300A34" w14:textId="77777777"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30"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 xml:space="preserve">  );</w:t>
      </w:r>
    </w:p>
    <w:p w14:paraId="3E78CA78" w14:textId="77777777" w:rsidR="00AA7D95" w:rsidRPr="001809CB" w:rsidRDefault="00AA7D95" w:rsidP="000A5F0E">
      <w:pPr>
        <w:pStyle w:val="Cuerpo"/>
        <w:snapToGrid w:val="0"/>
        <w:spacing w:after="160"/>
        <w:ind w:firstLine="720"/>
        <w:jc w:val="both"/>
        <w:rPr>
          <w:rStyle w:val="Ninguno"/>
          <w:rFonts w:ascii="Times New Roman" w:eastAsia="American Typewriter" w:hAnsi="Times New Roman" w:cs="Times New Roman"/>
          <w:color w:val="auto"/>
          <w:sz w:val="24"/>
          <w:szCs w:val="24"/>
        </w:rPr>
        <w:pPrChange w:id="531"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MyClass instance = MyClass();</w:t>
      </w:r>
    </w:p>
    <w:p w14:paraId="7718A3D1" w14:textId="7777777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2"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int myNumber = 5;</w:t>
      </w:r>
    </w:p>
    <w:p w14:paraId="59E7981F" w14:textId="7777777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3"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List&lt;String&gt; myList = [];</w:t>
      </w:r>
    </w:p>
    <w:p w14:paraId="05B2B6D5" w14:textId="7777777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4"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typedef IntToString = String Function(int);</w:t>
      </w:r>
    </w:p>
    <w:p w14:paraId="4F6039E4" w14:textId="7777777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5"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IntToString converter = (int x) =&gt; x.toString();</w:t>
      </w:r>
    </w:p>
    <w:p w14:paraId="5AF8B555" w14:textId="7777777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6"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typedef Comparator&lt;T&gt; = int Function(T a, T b);</w:t>
      </w:r>
    </w:p>
    <w:p w14:paraId="4DD63CBD"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7"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ASYNC asyncOperation;</w:t>
      </w:r>
    </w:p>
    <w:p w14:paraId="45801E1C"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8"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HIDE hiddenValue;</w:t>
      </w:r>
    </w:p>
    <w:p w14:paraId="71B214A6"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39"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OF mySet;</w:t>
      </w:r>
    </w:p>
    <w:p w14:paraId="76C56946"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0"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ON myStream;</w:t>
      </w:r>
    </w:p>
    <w:p w14:paraId="2E388334"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1"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lastRenderedPageBreak/>
        <w:t>SHOW myList;</w:t>
      </w:r>
    </w:p>
    <w:p w14:paraId="3BE587B5"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2"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SYNC syncFunction;</w:t>
      </w:r>
    </w:p>
    <w:p w14:paraId="4AED595A" w14:textId="1383A1DE"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3"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AWAIT waitingFunction;</w:t>
      </w:r>
    </w:p>
    <w:p w14:paraId="5BB24A62"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4"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YIELD rangeFunction;</w:t>
      </w:r>
    </w:p>
    <w:p w14:paraId="53A02BC4" w14:textId="16C69797"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5"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DYNAMIC dynamicType;</w:t>
      </w:r>
    </w:p>
    <w:p w14:paraId="7DFBD4BC" w14:textId="77777777" w:rsidR="00027EB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6"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NATIVE nativeType;</w:t>
      </w:r>
    </w:p>
    <w:p w14:paraId="3B3DB019" w14:textId="0F63AD4B" w:rsidR="00AA7D95" w:rsidRPr="001809CB" w:rsidRDefault="00AA7D95" w:rsidP="000A5F0E">
      <w:pPr>
        <w:pStyle w:val="Cuerpo"/>
        <w:snapToGrid w:val="0"/>
        <w:spacing w:after="160"/>
        <w:ind w:firstLine="720"/>
        <w:jc w:val="both"/>
        <w:rPr>
          <w:rStyle w:val="Ninguno"/>
          <w:rFonts w:ascii="Times New Roman" w:hAnsi="Times New Roman" w:cs="Times New Roman"/>
          <w:color w:val="auto"/>
          <w:sz w:val="24"/>
          <w:szCs w:val="24"/>
        </w:rPr>
        <w:pPrChange w:id="547" w:author="luimarco carrascal diaz" w:date="2024-12-13T13:31:00Z" w16du:dateUtc="2024-12-13T18:31:00Z">
          <w:pPr>
            <w:pStyle w:val="Cuerpo"/>
            <w:snapToGrid w:val="0"/>
            <w:spacing w:after="160" w:line="480" w:lineRule="auto"/>
            <w:ind w:firstLine="720"/>
            <w:jc w:val="both"/>
          </w:pPr>
        </w:pPrChange>
      </w:pPr>
      <w:r w:rsidRPr="001809CB">
        <w:rPr>
          <w:rStyle w:val="Ninguno"/>
          <w:rFonts w:ascii="Times New Roman" w:hAnsi="Times New Roman" w:cs="Times New Roman"/>
          <w:color w:val="auto"/>
          <w:sz w:val="24"/>
          <w:szCs w:val="24"/>
        </w:rPr>
        <w:t>FUNCTION functionType;</w:t>
      </w:r>
    </w:p>
    <w:p w14:paraId="0A887F36" w14:textId="4D00C3A8" w:rsidR="00AA7D95" w:rsidRPr="001809CB" w:rsidRDefault="000A5F0E" w:rsidP="00AF28FF">
      <w:pPr>
        <w:pStyle w:val="Cuerpo"/>
        <w:snapToGrid w:val="0"/>
        <w:spacing w:after="160" w:line="480" w:lineRule="auto"/>
        <w:ind w:firstLine="720"/>
        <w:jc w:val="both"/>
        <w:rPr>
          <w:rStyle w:val="Ninguno"/>
          <w:rFonts w:ascii="Times New Roman" w:eastAsia="American Typewriter" w:hAnsi="Times New Roman" w:cs="Times New Roman"/>
          <w:color w:val="auto"/>
          <w:sz w:val="24"/>
          <w:szCs w:val="24"/>
          <w:lang w:val="es-CO"/>
        </w:rPr>
      </w:pPr>
      <w:ins w:id="548" w:author="luimarco carrascal diaz" w:date="2024-12-13T13:33:00Z" w16du:dateUtc="2024-12-13T18:33:00Z">
        <w:r w:rsidRPr="000A5F0E">
          <w:rPr>
            <w:rStyle w:val="Ninguno"/>
            <w:rFonts w:ascii="Times New Roman" w:eastAsia="American Typewriter" w:hAnsi="Times New Roman" w:cs="Times New Roman"/>
            <w:noProof/>
            <w:color w:val="auto"/>
            <w:sz w:val="24"/>
            <w:szCs w:val="24"/>
            <w:lang w:val="es-CO"/>
          </w:rPr>
          <w:drawing>
            <wp:inline distT="0" distB="0" distL="0" distR="0" wp14:anchorId="315EF181" wp14:editId="7C48A8F7">
              <wp:extent cx="5391902" cy="3229426"/>
              <wp:effectExtent l="0" t="0" r="0" b="9525"/>
              <wp:docPr id="1616378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13" name="Imagen 1" descr="Tabla&#10;&#10;Descripción generada automáticamente"/>
                      <pic:cNvPicPr/>
                    </pic:nvPicPr>
                    <pic:blipFill>
                      <a:blip r:embed="rId34"/>
                      <a:stretch>
                        <a:fillRect/>
                      </a:stretch>
                    </pic:blipFill>
                    <pic:spPr>
                      <a:xfrm>
                        <a:off x="0" y="0"/>
                        <a:ext cx="5391902" cy="3229426"/>
                      </a:xfrm>
                      <a:prstGeom prst="rect">
                        <a:avLst/>
                      </a:prstGeom>
                    </pic:spPr>
                  </pic:pic>
                </a:graphicData>
              </a:graphic>
            </wp:inline>
          </w:drawing>
        </w:r>
      </w:ins>
      <w:r w:rsidR="00AA7D95" w:rsidRPr="001809CB">
        <w:rPr>
          <w:rStyle w:val="Ninguno"/>
          <w:rFonts w:ascii="Times New Roman" w:eastAsia="American Typewriter" w:hAnsi="Times New Roman" w:cs="Times New Roman"/>
          <w:noProof/>
          <w:color w:val="auto"/>
          <w:sz w:val="24"/>
          <w:szCs w:val="24"/>
          <w:lang w:val="es-CO"/>
        </w:rPr>
        <w:drawing>
          <wp:inline distT="0" distB="0" distL="0" distR="0" wp14:anchorId="5213D2E2" wp14:editId="4A547C21">
            <wp:extent cx="4320540" cy="2572359"/>
            <wp:effectExtent l="0" t="0" r="3810" b="0"/>
            <wp:docPr id="15628321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40386" cy="2584175"/>
                    </a:xfrm>
                    <a:prstGeom prst="rect">
                      <a:avLst/>
                    </a:prstGeom>
                    <a:noFill/>
                  </pic:spPr>
                </pic:pic>
              </a:graphicData>
            </a:graphic>
          </wp:inline>
        </w:drawing>
      </w:r>
    </w:p>
    <w:p w14:paraId="5BC76AFE" w14:textId="3AE03582" w:rsidR="00051064" w:rsidRPr="001809CB" w:rsidRDefault="009B7D31"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lastRenderedPageBreak/>
        <w:t>En D</w:t>
      </w:r>
      <w:ins w:id="549" w:author="luimarco carrascal diaz" w:date="2024-12-13T00:10:00Z" w16du:dateUtc="2024-12-13T05:10:00Z">
        <w:r w:rsidR="009B2993">
          <w:rPr>
            <w:rFonts w:ascii="Times New Roman" w:hAnsi="Times New Roman"/>
            <w:sz w:val="24"/>
            <w:szCs w:val="24"/>
          </w:rPr>
          <w:t>ART</w:t>
        </w:r>
      </w:ins>
      <w:del w:id="550" w:author="luimarco carrascal diaz" w:date="2024-12-13T00:10:00Z" w16du:dateUtc="2024-12-13T05:10:00Z">
        <w:r w:rsidRPr="001809CB" w:rsidDel="009B2993">
          <w:rPr>
            <w:rFonts w:ascii="Times New Roman" w:hAnsi="Times New Roman"/>
            <w:sz w:val="24"/>
            <w:szCs w:val="24"/>
          </w:rPr>
          <w:delText>art</w:delText>
        </w:r>
      </w:del>
      <w:r w:rsidRPr="001809CB">
        <w:rPr>
          <w:rFonts w:ascii="Times New Roman" w:hAnsi="Times New Roman"/>
          <w:sz w:val="24"/>
          <w:szCs w:val="24"/>
        </w:rPr>
        <w:t xml:space="preserve"> 2, una </w:t>
      </w:r>
      <w:proofErr w:type="spellStart"/>
      <w:r w:rsidRPr="001809CB">
        <w:rPr>
          <w:rFonts w:ascii="Times New Roman" w:hAnsi="Times New Roman"/>
          <w:sz w:val="24"/>
          <w:szCs w:val="24"/>
        </w:rPr>
        <w:t>part</w:t>
      </w:r>
      <w:proofErr w:type="spellEnd"/>
      <w:r w:rsidRPr="001809CB">
        <w:rPr>
          <w:rFonts w:ascii="Times New Roman" w:hAnsi="Times New Roman"/>
          <w:sz w:val="24"/>
          <w:szCs w:val="24"/>
        </w:rPr>
        <w:t xml:space="preserve"> declaration se utiliza para dividir un programa en varios archivos. Utilizando las directivas part y part of, puedes organizar tu código en múltiples archivos que se combinan en una única biblioteca. Por ejemplo, part 'src/helper.dart'; en un archivo principal y part of 'main.dart'; en el archivo secundario. Esto facilita la organización y el mantenimiento de proyectos grandes.</w:t>
      </w:r>
    </w:p>
    <w:p w14:paraId="355341E6" w14:textId="71217C7D" w:rsidR="00AA7D95" w:rsidRPr="001809CB" w:rsidRDefault="00AA7D95" w:rsidP="00AF28FF">
      <w:pPr>
        <w:pStyle w:val="Cuerpo"/>
        <w:snapToGrid w:val="0"/>
        <w:spacing w:after="160" w:line="480" w:lineRule="auto"/>
        <w:ind w:firstLine="720"/>
        <w:jc w:val="both"/>
        <w:rPr>
          <w:rFonts w:ascii="Times New Roman" w:hAnsi="Times New Roman" w:cs="Times New Roman"/>
          <w:b/>
          <w:bCs/>
          <w:color w:val="auto"/>
          <w:sz w:val="24"/>
          <w:szCs w:val="24"/>
          <w:lang w:val="es-CO"/>
        </w:rPr>
      </w:pPr>
      <w:proofErr w:type="spellStart"/>
      <w:r w:rsidRPr="001809CB">
        <w:rPr>
          <w:rFonts w:ascii="Times New Roman" w:hAnsi="Times New Roman" w:cs="Times New Roman"/>
          <w:b/>
          <w:bCs/>
          <w:color w:val="auto"/>
          <w:sz w:val="24"/>
          <w:szCs w:val="24"/>
          <w:lang w:val="es-CO"/>
        </w:rPr>
        <w:t>partDeclaration</w:t>
      </w:r>
      <w:proofErr w:type="spellEnd"/>
      <w:r w:rsidRPr="001809CB">
        <w:rPr>
          <w:rFonts w:ascii="Times New Roman" w:hAnsi="Times New Roman" w:cs="Times New Roman"/>
          <w:b/>
          <w:bCs/>
          <w:color w:val="auto"/>
          <w:sz w:val="24"/>
          <w:szCs w:val="24"/>
          <w:lang w:val="es-CO"/>
        </w:rPr>
        <w:t xml:space="preserve"> </w:t>
      </w:r>
      <w:ins w:id="551" w:author="luimarco carrascal diaz" w:date="2024-12-13T00:10:00Z" w16du:dateUtc="2024-12-13T05:10:00Z">
        <w:r w:rsidR="009B2993">
          <w:rPr>
            <w:rFonts w:ascii="Times New Roman" w:hAnsi="Times New Roman" w:cs="Times New Roman"/>
            <w:b/>
            <w:bCs/>
            <w:color w:val="auto"/>
            <w:sz w:val="24"/>
            <w:szCs w:val="24"/>
            <w:lang w:val="es-CO"/>
          </w:rPr>
          <w:t>DART</w:t>
        </w:r>
      </w:ins>
      <w:del w:id="552" w:author="luimarco carrascal diaz" w:date="2024-12-13T00:10:00Z" w16du:dateUtc="2024-12-13T05:10:00Z">
        <w:r w:rsidRPr="001809CB" w:rsidDel="009B2993">
          <w:rPr>
            <w:rFonts w:ascii="Times New Roman" w:hAnsi="Times New Roman" w:cs="Times New Roman"/>
            <w:b/>
            <w:bCs/>
            <w:color w:val="auto"/>
            <w:sz w:val="24"/>
            <w:szCs w:val="24"/>
            <w:lang w:val="es-CO"/>
          </w:rPr>
          <w:delText>dart</w:delText>
        </w:r>
      </w:del>
      <w:r w:rsidRPr="001809CB">
        <w:rPr>
          <w:rFonts w:ascii="Times New Roman" w:hAnsi="Times New Roman" w:cs="Times New Roman"/>
          <w:b/>
          <w:bCs/>
          <w:color w:val="auto"/>
          <w:sz w:val="24"/>
          <w:szCs w:val="24"/>
          <w:lang w:val="es-CO"/>
        </w:rPr>
        <w:t>2</w:t>
      </w:r>
    </w:p>
    <w:p w14:paraId="4E271782" w14:textId="192DA699" w:rsidR="00051064" w:rsidRPr="001809CB" w:rsidRDefault="00AA7D95" w:rsidP="00AF28FF">
      <w:pPr>
        <w:pStyle w:val="Cuerpo"/>
        <w:snapToGrid w:val="0"/>
        <w:spacing w:after="160" w:line="480" w:lineRule="auto"/>
        <w:ind w:firstLine="720"/>
        <w:jc w:val="both"/>
        <w:rPr>
          <w:rStyle w:val="Ninguno"/>
          <w:rFonts w:ascii="Times New Roman" w:hAnsi="Times New Roman" w:cs="Times New Roman"/>
          <w:color w:val="auto"/>
          <w:sz w:val="24"/>
          <w:szCs w:val="24"/>
        </w:rPr>
      </w:pPr>
      <w:r w:rsidRPr="001809CB">
        <w:rPr>
          <w:rFonts w:ascii="Times New Roman" w:hAnsi="Times New Roman" w:cs="Times New Roman"/>
          <w:color w:val="auto"/>
          <w:sz w:val="24"/>
          <w:szCs w:val="24"/>
        </w:rPr>
        <w:t>part of '</w:t>
      </w:r>
      <w:proofErr w:type="spellStart"/>
      <w:r w:rsidRPr="001809CB">
        <w:rPr>
          <w:rFonts w:ascii="Times New Roman" w:hAnsi="Times New Roman" w:cs="Times New Roman"/>
          <w:color w:val="auto"/>
          <w:sz w:val="24"/>
          <w:szCs w:val="24"/>
        </w:rPr>
        <w:t>main_</w:t>
      </w:r>
      <w:proofErr w:type="gramStart"/>
      <w:r w:rsidRPr="001809CB">
        <w:rPr>
          <w:rFonts w:ascii="Times New Roman" w:hAnsi="Times New Roman" w:cs="Times New Roman"/>
          <w:color w:val="auto"/>
          <w:sz w:val="24"/>
          <w:szCs w:val="24"/>
        </w:rPr>
        <w:t>library.dart</w:t>
      </w:r>
      <w:proofErr w:type="spellEnd"/>
      <w:proofErr w:type="gramEnd"/>
      <w:r w:rsidRPr="001809CB">
        <w:rPr>
          <w:rFonts w:ascii="Times New Roman" w:hAnsi="Times New Roman" w:cs="Times New Roman"/>
          <w:color w:val="auto"/>
          <w:sz w:val="24"/>
          <w:szCs w:val="24"/>
        </w:rPr>
        <w:t>';</w:t>
      </w:r>
    </w:p>
    <w:p w14:paraId="099453E0" w14:textId="1F22E811" w:rsidR="002870B5" w:rsidRPr="001809CB" w:rsidRDefault="009B7D31"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En Dart 3, las </w:t>
      </w:r>
      <w:proofErr w:type="spellStart"/>
      <w:r w:rsidRPr="001809CB">
        <w:rPr>
          <w:rFonts w:ascii="Times New Roman" w:hAnsi="Times New Roman"/>
          <w:sz w:val="24"/>
          <w:szCs w:val="24"/>
        </w:rPr>
        <w:t>part</w:t>
      </w:r>
      <w:proofErr w:type="spellEnd"/>
      <w:r w:rsidRPr="001809CB">
        <w:rPr>
          <w:rFonts w:ascii="Times New Roman" w:hAnsi="Times New Roman"/>
          <w:sz w:val="24"/>
          <w:szCs w:val="24"/>
        </w:rPr>
        <w:t xml:space="preserve"> declarations siguen siendo utilizadas para dividir el código en múltiples archivos, pero con mejoras en la gestión de dependencias y la coherencia del código. Dart 3 proporciona una mejor integración con herramientas de construcción y análisis, permitiendo una organización de código más eficiente y evitando problemas comunes asociados con la referencia cruzada entre archivos. Estas mejoras simplifican la estructuración de proyectos y mejoran la claridad general del código.</w:t>
      </w:r>
    </w:p>
    <w:p w14:paraId="79E9DE17" w14:textId="0786D58A" w:rsidR="00AA7D95" w:rsidRPr="001809CB" w:rsidRDefault="00AA7D95" w:rsidP="00AF28FF">
      <w:pPr>
        <w:pStyle w:val="Cuerpo"/>
        <w:snapToGrid w:val="0"/>
        <w:spacing w:after="160" w:line="480" w:lineRule="auto"/>
        <w:ind w:firstLine="720"/>
        <w:jc w:val="both"/>
        <w:rPr>
          <w:rStyle w:val="Ninguno"/>
          <w:rFonts w:ascii="Times New Roman" w:eastAsia="American Typewriter" w:hAnsi="Times New Roman" w:cs="Times New Roman"/>
          <w:b/>
          <w:bCs/>
          <w:color w:val="auto"/>
          <w:sz w:val="24"/>
          <w:szCs w:val="24"/>
          <w:lang w:val="es-CO"/>
        </w:rPr>
      </w:pPr>
      <w:r w:rsidRPr="001809CB">
        <w:rPr>
          <w:rStyle w:val="Ninguno"/>
          <w:rFonts w:ascii="Times New Roman" w:hAnsi="Times New Roman" w:cs="Times New Roman"/>
          <w:b/>
          <w:bCs/>
          <w:color w:val="auto"/>
          <w:sz w:val="24"/>
          <w:szCs w:val="24"/>
          <w:lang w:val="es-CO"/>
        </w:rPr>
        <w:t>partDeclarationD</w:t>
      </w:r>
      <w:ins w:id="553" w:author="luimarco carrascal diaz" w:date="2024-12-13T00:10:00Z" w16du:dateUtc="2024-12-13T05:10:00Z">
        <w:r w:rsidR="009B2993">
          <w:rPr>
            <w:rStyle w:val="Ninguno"/>
            <w:rFonts w:ascii="Times New Roman" w:hAnsi="Times New Roman" w:cs="Times New Roman"/>
            <w:b/>
            <w:bCs/>
            <w:color w:val="auto"/>
            <w:sz w:val="24"/>
            <w:szCs w:val="24"/>
            <w:lang w:val="es-CO"/>
          </w:rPr>
          <w:t>ART</w:t>
        </w:r>
      </w:ins>
      <w:del w:id="554" w:author="luimarco carrascal diaz" w:date="2024-12-13T00:10:00Z" w16du:dateUtc="2024-12-13T05:10:00Z">
        <w:r w:rsidRPr="001809CB" w:rsidDel="009B2993">
          <w:rPr>
            <w:rStyle w:val="Ninguno"/>
            <w:rFonts w:ascii="Times New Roman" w:hAnsi="Times New Roman" w:cs="Times New Roman"/>
            <w:b/>
            <w:bCs/>
            <w:color w:val="auto"/>
            <w:sz w:val="24"/>
            <w:szCs w:val="24"/>
            <w:lang w:val="es-CO"/>
          </w:rPr>
          <w:delText>art</w:delText>
        </w:r>
      </w:del>
      <w:r w:rsidRPr="001809CB">
        <w:rPr>
          <w:rStyle w:val="Ninguno"/>
          <w:rFonts w:ascii="Times New Roman" w:hAnsi="Times New Roman" w:cs="Times New Roman"/>
          <w:b/>
          <w:bCs/>
          <w:color w:val="auto"/>
          <w:sz w:val="24"/>
          <w:szCs w:val="24"/>
          <w:lang w:val="es-CO"/>
        </w:rPr>
        <w:t>3</w:t>
      </w:r>
    </w:p>
    <w:p w14:paraId="4FA3F434" w14:textId="4BDBB08F" w:rsidR="00AA7D95" w:rsidRPr="007A0956" w:rsidRDefault="00AA7D95" w:rsidP="00AF28FF">
      <w:pPr>
        <w:snapToGrid w:val="0"/>
        <w:spacing w:before="0" w:after="160" w:line="480" w:lineRule="auto"/>
        <w:ind w:firstLine="720"/>
        <w:rPr>
          <w:ins w:id="555" w:author="luimarco carrascal diaz" w:date="2024-12-13T21:14:00Z" w16du:dateUtc="2024-12-14T02:14:00Z"/>
          <w:rFonts w:ascii="Times New Roman" w:hAnsi="Times New Roman"/>
          <w:sz w:val="24"/>
          <w:szCs w:val="24"/>
        </w:rPr>
      </w:pPr>
      <w:commentRangeStart w:id="556"/>
      <w:del w:id="557" w:author="luimarco carrascal diaz" w:date="2024-12-13T21:15:00Z" w16du:dateUtc="2024-12-14T02:15:00Z">
        <w:r w:rsidRPr="001809CB" w:rsidDel="007A0956">
          <w:rPr>
            <w:rFonts w:ascii="Times New Roman" w:hAnsi="Times New Roman"/>
            <w:noProof/>
            <w:sz w:val="24"/>
            <w:szCs w:val="24"/>
          </w:rPr>
          <w:lastRenderedPageBreak/>
          <w:drawing>
            <wp:inline distT="0" distB="0" distL="0" distR="0" wp14:anchorId="249C348B" wp14:editId="46112967">
              <wp:extent cx="5213350" cy="3066819"/>
              <wp:effectExtent l="0" t="0" r="0" b="0"/>
              <wp:docPr id="9522986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977" cy="3070718"/>
                      </a:xfrm>
                      <a:prstGeom prst="rect">
                        <a:avLst/>
                      </a:prstGeom>
                      <a:noFill/>
                    </pic:spPr>
                  </pic:pic>
                </a:graphicData>
              </a:graphic>
            </wp:inline>
          </w:drawing>
        </w:r>
      </w:del>
      <w:commentRangeEnd w:id="556"/>
      <w:r w:rsidR="00C1127D">
        <w:rPr>
          <w:rStyle w:val="Refdecomentario"/>
        </w:rPr>
        <w:commentReference w:id="556"/>
      </w:r>
    </w:p>
    <w:tbl>
      <w:tblPr>
        <w:tblStyle w:val="Tablaconcuadrcula"/>
        <w:tblW w:w="0" w:type="auto"/>
        <w:tblLook w:val="04A0" w:firstRow="1" w:lastRow="0" w:firstColumn="1" w:lastColumn="0" w:noHBand="0" w:noVBand="1"/>
      </w:tblPr>
      <w:tblGrid>
        <w:gridCol w:w="4697"/>
        <w:gridCol w:w="4697"/>
      </w:tblGrid>
      <w:tr w:rsidR="007A0956" w14:paraId="17F10C99" w14:textId="77777777" w:rsidTr="007A0956">
        <w:trPr>
          <w:ins w:id="558" w:author="luimarco carrascal diaz" w:date="2024-12-13T21:14:00Z" w16du:dateUtc="2024-12-14T02:14:00Z"/>
        </w:trPr>
        <w:tc>
          <w:tcPr>
            <w:tcW w:w="4697" w:type="dxa"/>
          </w:tcPr>
          <w:p w14:paraId="3F0FCB5F" w14:textId="5C4B0875" w:rsidR="007A0956" w:rsidRDefault="007A0956" w:rsidP="00AF28FF">
            <w:pPr>
              <w:snapToGrid w:val="0"/>
              <w:spacing w:before="0" w:after="160" w:line="480" w:lineRule="auto"/>
              <w:rPr>
                <w:ins w:id="559" w:author="luimarco carrascal diaz" w:date="2024-12-13T21:14:00Z" w16du:dateUtc="2024-12-14T02:14:00Z"/>
                <w:rFonts w:ascii="Times New Roman" w:hAnsi="Times New Roman"/>
                <w:sz w:val="24"/>
                <w:szCs w:val="24"/>
              </w:rPr>
            </w:pPr>
            <w:ins w:id="560" w:author="luimarco carrascal diaz" w:date="2024-12-13T21:14:00Z" w16du:dateUtc="2024-12-14T02:14:00Z">
              <w:r>
                <w:rPr>
                  <w:rFonts w:ascii="Times New Roman" w:hAnsi="Times New Roman"/>
                  <w:sz w:val="24"/>
                  <w:szCs w:val="24"/>
                </w:rPr>
                <w:t>D</w:t>
              </w:r>
              <w:r>
                <w:rPr>
                  <w:sz w:val="24"/>
                  <w:szCs w:val="24"/>
                </w:rPr>
                <w:t>ART 2</w:t>
              </w:r>
            </w:ins>
          </w:p>
        </w:tc>
        <w:tc>
          <w:tcPr>
            <w:tcW w:w="4697" w:type="dxa"/>
          </w:tcPr>
          <w:p w14:paraId="5BF9C46A" w14:textId="4E316451" w:rsidR="007A0956" w:rsidRDefault="007A0956" w:rsidP="00AF28FF">
            <w:pPr>
              <w:snapToGrid w:val="0"/>
              <w:spacing w:before="0" w:after="160" w:line="480" w:lineRule="auto"/>
              <w:rPr>
                <w:ins w:id="561" w:author="luimarco carrascal diaz" w:date="2024-12-13T21:14:00Z" w16du:dateUtc="2024-12-14T02:14:00Z"/>
                <w:rFonts w:ascii="Times New Roman" w:hAnsi="Times New Roman"/>
                <w:sz w:val="24"/>
                <w:szCs w:val="24"/>
              </w:rPr>
            </w:pPr>
            <w:ins w:id="562" w:author="luimarco carrascal diaz" w:date="2024-12-13T21:14:00Z" w16du:dateUtc="2024-12-14T02:14:00Z">
              <w:r>
                <w:rPr>
                  <w:rFonts w:ascii="Times New Roman" w:hAnsi="Times New Roman"/>
                  <w:sz w:val="24"/>
                  <w:szCs w:val="24"/>
                </w:rPr>
                <w:t>D</w:t>
              </w:r>
              <w:r>
                <w:rPr>
                  <w:sz w:val="24"/>
                  <w:szCs w:val="24"/>
                </w:rPr>
                <w:t>ART 3</w:t>
              </w:r>
            </w:ins>
          </w:p>
        </w:tc>
      </w:tr>
      <w:tr w:rsidR="007A0956" w14:paraId="2A6491C8" w14:textId="77777777" w:rsidTr="007A0956">
        <w:trPr>
          <w:ins w:id="563" w:author="luimarco carrascal diaz" w:date="2024-12-13T21:14:00Z" w16du:dateUtc="2024-12-14T02:14:00Z"/>
        </w:trPr>
        <w:tc>
          <w:tcPr>
            <w:tcW w:w="4697" w:type="dxa"/>
          </w:tcPr>
          <w:p w14:paraId="157D0740" w14:textId="78DAC30B" w:rsidR="007A0956" w:rsidRDefault="007A0956" w:rsidP="00AF28FF">
            <w:pPr>
              <w:snapToGrid w:val="0"/>
              <w:spacing w:before="0" w:after="160" w:line="480" w:lineRule="auto"/>
              <w:rPr>
                <w:ins w:id="564" w:author="luimarco carrascal diaz" w:date="2024-12-13T21:14:00Z" w16du:dateUtc="2024-12-14T02:14:00Z"/>
                <w:rFonts w:ascii="Times New Roman" w:hAnsi="Times New Roman"/>
                <w:sz w:val="24"/>
                <w:szCs w:val="24"/>
              </w:rPr>
            </w:pPr>
            <w:ins w:id="565" w:author="luimarco carrascal diaz" w:date="2024-12-13T21:15:00Z" w16du:dateUtc="2024-12-14T02:15:00Z">
              <w:r w:rsidRPr="007A0956">
                <w:rPr>
                  <w:rFonts w:ascii="Times New Roman" w:hAnsi="Times New Roman"/>
                  <w:sz w:val="24"/>
                  <w:szCs w:val="24"/>
                </w:rPr>
                <w:drawing>
                  <wp:inline distT="0" distB="0" distL="0" distR="0" wp14:anchorId="7B797361" wp14:editId="714B05AF">
                    <wp:extent cx="2409825" cy="2460737"/>
                    <wp:effectExtent l="0" t="0" r="0" b="0"/>
                    <wp:docPr id="1563756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6772" name=""/>
                            <pic:cNvPicPr/>
                          </pic:nvPicPr>
                          <pic:blipFill>
                            <a:blip r:embed="rId37"/>
                            <a:stretch>
                              <a:fillRect/>
                            </a:stretch>
                          </pic:blipFill>
                          <pic:spPr>
                            <a:xfrm>
                              <a:off x="0" y="0"/>
                              <a:ext cx="2427238" cy="2478518"/>
                            </a:xfrm>
                            <a:prstGeom prst="rect">
                              <a:avLst/>
                            </a:prstGeom>
                          </pic:spPr>
                        </pic:pic>
                      </a:graphicData>
                    </a:graphic>
                  </wp:inline>
                </w:drawing>
              </w:r>
            </w:ins>
          </w:p>
        </w:tc>
        <w:tc>
          <w:tcPr>
            <w:tcW w:w="4697" w:type="dxa"/>
          </w:tcPr>
          <w:p w14:paraId="788BE888" w14:textId="56550094" w:rsidR="007A0956" w:rsidRDefault="007A0956" w:rsidP="00AF28FF">
            <w:pPr>
              <w:snapToGrid w:val="0"/>
              <w:spacing w:before="0" w:after="160" w:line="480" w:lineRule="auto"/>
              <w:rPr>
                <w:ins w:id="566" w:author="luimarco carrascal diaz" w:date="2024-12-13T21:14:00Z" w16du:dateUtc="2024-12-14T02:14:00Z"/>
                <w:rFonts w:ascii="Times New Roman" w:hAnsi="Times New Roman"/>
                <w:sz w:val="24"/>
                <w:szCs w:val="24"/>
              </w:rPr>
            </w:pPr>
            <w:ins w:id="567" w:author="luimarco carrascal diaz" w:date="2024-12-13T21:14:00Z" w16du:dateUtc="2024-12-14T02:14:00Z">
              <w:r w:rsidRPr="007A0956">
                <w:rPr>
                  <w:rFonts w:ascii="Times New Roman" w:hAnsi="Times New Roman"/>
                  <w:sz w:val="24"/>
                  <w:szCs w:val="24"/>
                </w:rPr>
                <w:drawing>
                  <wp:inline distT="0" distB="0" distL="0" distR="0" wp14:anchorId="1604201C" wp14:editId="37508CB1">
                    <wp:extent cx="2486372" cy="2391109"/>
                    <wp:effectExtent l="0" t="0" r="9525" b="9525"/>
                    <wp:docPr id="2102930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30717" name=""/>
                            <pic:cNvPicPr/>
                          </pic:nvPicPr>
                          <pic:blipFill>
                            <a:blip r:embed="rId38"/>
                            <a:stretch>
                              <a:fillRect/>
                            </a:stretch>
                          </pic:blipFill>
                          <pic:spPr>
                            <a:xfrm>
                              <a:off x="0" y="0"/>
                              <a:ext cx="2486372" cy="2391109"/>
                            </a:xfrm>
                            <a:prstGeom prst="rect">
                              <a:avLst/>
                            </a:prstGeom>
                          </pic:spPr>
                        </pic:pic>
                      </a:graphicData>
                    </a:graphic>
                  </wp:inline>
                </w:drawing>
              </w:r>
            </w:ins>
          </w:p>
        </w:tc>
      </w:tr>
    </w:tbl>
    <w:p w14:paraId="47FC27F4" w14:textId="77777777" w:rsidR="007A0956" w:rsidRPr="001809CB" w:rsidRDefault="007A0956" w:rsidP="00AF28FF">
      <w:pPr>
        <w:snapToGrid w:val="0"/>
        <w:spacing w:before="0" w:after="160" w:line="480" w:lineRule="auto"/>
        <w:ind w:firstLine="720"/>
        <w:rPr>
          <w:rFonts w:ascii="Times New Roman" w:hAnsi="Times New Roman"/>
          <w:sz w:val="24"/>
          <w:szCs w:val="24"/>
        </w:rPr>
      </w:pPr>
    </w:p>
    <w:p w14:paraId="6A34EBA1" w14:textId="67216EC4" w:rsidR="00027EB5" w:rsidRPr="001809CB" w:rsidRDefault="00027EB5" w:rsidP="00AF28FF">
      <w:pPr>
        <w:snapToGrid w:val="0"/>
        <w:spacing w:before="0" w:after="160" w:line="480" w:lineRule="auto"/>
        <w:ind w:firstLine="720"/>
        <w:rPr>
          <w:rFonts w:ascii="Times New Roman" w:hAnsi="Times New Roman"/>
          <w:sz w:val="24"/>
          <w:szCs w:val="24"/>
        </w:rPr>
      </w:pPr>
      <w:r w:rsidRPr="001809CB">
        <w:rPr>
          <w:rFonts w:ascii="Times New Roman" w:hAnsi="Times New Roman"/>
          <w:b/>
          <w:bCs/>
          <w:sz w:val="24"/>
          <w:szCs w:val="24"/>
        </w:rPr>
        <w:t xml:space="preserve">Ejemplo regla No. </w:t>
      </w:r>
      <w:r w:rsidRPr="00424172">
        <w:rPr>
          <w:rFonts w:ascii="Times New Roman" w:hAnsi="Times New Roman"/>
          <w:b/>
          <w:bCs/>
          <w:sz w:val="24"/>
          <w:szCs w:val="24"/>
          <w:u w:val="single"/>
          <w:rPrChange w:id="568" w:author="luimarco carrascal diaz" w:date="2024-12-13T21:23:00Z" w16du:dateUtc="2024-12-14T02:23:00Z">
            <w:rPr>
              <w:rFonts w:ascii="Times New Roman" w:hAnsi="Times New Roman"/>
              <w:b/>
              <w:bCs/>
              <w:sz w:val="24"/>
              <w:szCs w:val="24"/>
            </w:rPr>
          </w:rPrChange>
        </w:rPr>
        <w:t>1</w:t>
      </w:r>
      <w:ins w:id="569" w:author="luimarco carrascal diaz" w:date="2024-12-13T21:23:00Z" w16du:dateUtc="2024-12-14T02:23:00Z">
        <w:r w:rsidR="00424172" w:rsidRPr="00424172">
          <w:rPr>
            <w:rFonts w:ascii="Times New Roman" w:hAnsi="Times New Roman"/>
            <w:b/>
            <w:bCs/>
            <w:sz w:val="24"/>
            <w:szCs w:val="24"/>
            <w:u w:val="single"/>
            <w:rPrChange w:id="570" w:author="luimarco carrascal diaz" w:date="2024-12-13T21:23:00Z" w16du:dateUtc="2024-12-14T02:23:00Z">
              <w:rPr>
                <w:rFonts w:ascii="Times New Roman" w:hAnsi="Times New Roman"/>
                <w:b/>
                <w:bCs/>
                <w:sz w:val="24"/>
                <w:szCs w:val="24"/>
              </w:rPr>
            </w:rPrChange>
          </w:rPr>
          <w:t>6</w:t>
        </w:r>
      </w:ins>
      <w:del w:id="571" w:author="luimarco carrascal diaz" w:date="2024-12-13T21:23:00Z" w16du:dateUtc="2024-12-14T02:23:00Z">
        <w:r w:rsidRPr="00424172" w:rsidDel="00424172">
          <w:rPr>
            <w:rFonts w:ascii="Times New Roman" w:hAnsi="Times New Roman"/>
            <w:b/>
            <w:bCs/>
            <w:sz w:val="24"/>
            <w:szCs w:val="24"/>
            <w:u w:val="single"/>
            <w:rPrChange w:id="572" w:author="luimarco carrascal diaz" w:date="2024-12-13T21:23:00Z" w16du:dateUtc="2024-12-14T02:23:00Z">
              <w:rPr>
                <w:rFonts w:ascii="Times New Roman" w:hAnsi="Times New Roman"/>
                <w:b/>
                <w:bCs/>
                <w:sz w:val="24"/>
                <w:szCs w:val="24"/>
              </w:rPr>
            </w:rPrChange>
          </w:rPr>
          <w:delText>0</w:delText>
        </w:r>
      </w:del>
    </w:p>
    <w:p w14:paraId="015E2541" w14:textId="73EEF868" w:rsidR="00424172" w:rsidRPr="001809CB" w:rsidRDefault="00C1127D" w:rsidP="00424172">
      <w:pPr>
        <w:pStyle w:val="Cuerpo"/>
        <w:snapToGrid w:val="0"/>
        <w:spacing w:after="160" w:line="480" w:lineRule="auto"/>
        <w:ind w:firstLine="720"/>
        <w:jc w:val="both"/>
        <w:rPr>
          <w:ins w:id="573" w:author="luimarco carrascal diaz" w:date="2024-12-13T21:19:00Z" w16du:dateUtc="2024-12-14T02:19:00Z"/>
          <w:rStyle w:val="Ninguno"/>
          <w:rFonts w:ascii="Times New Roman" w:hAnsi="Times New Roman" w:cs="Times New Roman"/>
          <w:color w:val="auto"/>
          <w:sz w:val="24"/>
          <w:szCs w:val="24"/>
        </w:rPr>
      </w:pPr>
      <w:commentRangeStart w:id="574"/>
      <w:commentRangeEnd w:id="574"/>
      <w:r>
        <w:rPr>
          <w:rStyle w:val="Refdecomentario"/>
        </w:rPr>
        <w:commentReference w:id="574"/>
      </w:r>
      <w:ins w:id="575" w:author="luimarco carrascal diaz" w:date="2024-12-13T21:19:00Z" w16du:dateUtc="2024-12-14T02:19:00Z">
        <w:r w:rsidR="00424172" w:rsidRPr="00424172">
          <w:rPr>
            <w:rFonts w:ascii="Times New Roman" w:hAnsi="Times New Roman" w:cs="Times New Roman"/>
            <w:color w:val="auto"/>
            <w:sz w:val="24"/>
            <w:szCs w:val="24"/>
          </w:rPr>
          <w:t xml:space="preserve"> </w:t>
        </w:r>
        <w:r w:rsidR="00424172" w:rsidRPr="001809CB">
          <w:rPr>
            <w:rFonts w:ascii="Times New Roman" w:hAnsi="Times New Roman" w:cs="Times New Roman"/>
            <w:color w:val="auto"/>
            <w:sz w:val="24"/>
            <w:szCs w:val="24"/>
          </w:rPr>
          <w:t>part of '</w:t>
        </w:r>
        <w:proofErr w:type="spellStart"/>
        <w:r w:rsidR="00424172" w:rsidRPr="001809CB">
          <w:rPr>
            <w:rFonts w:ascii="Times New Roman" w:hAnsi="Times New Roman" w:cs="Times New Roman"/>
            <w:color w:val="auto"/>
            <w:sz w:val="24"/>
            <w:szCs w:val="24"/>
          </w:rPr>
          <w:t>main_</w:t>
        </w:r>
        <w:proofErr w:type="gramStart"/>
        <w:r w:rsidR="00424172" w:rsidRPr="001809CB">
          <w:rPr>
            <w:rFonts w:ascii="Times New Roman" w:hAnsi="Times New Roman" w:cs="Times New Roman"/>
            <w:color w:val="auto"/>
            <w:sz w:val="24"/>
            <w:szCs w:val="24"/>
          </w:rPr>
          <w:t>library.dart</w:t>
        </w:r>
        <w:proofErr w:type="spellEnd"/>
        <w:proofErr w:type="gramEnd"/>
        <w:r w:rsidR="00424172" w:rsidRPr="001809CB">
          <w:rPr>
            <w:rFonts w:ascii="Times New Roman" w:hAnsi="Times New Roman" w:cs="Times New Roman"/>
            <w:color w:val="auto"/>
            <w:sz w:val="24"/>
            <w:szCs w:val="24"/>
          </w:rPr>
          <w:t>';</w:t>
        </w:r>
      </w:ins>
    </w:p>
    <w:p w14:paraId="7674B385" w14:textId="4E494C3B" w:rsidR="00810043" w:rsidRPr="001809CB" w:rsidDel="00C1127D" w:rsidRDefault="00424172" w:rsidP="00AF28FF">
      <w:pPr>
        <w:snapToGrid w:val="0"/>
        <w:spacing w:before="0" w:after="160" w:line="480" w:lineRule="auto"/>
        <w:ind w:firstLine="720"/>
        <w:rPr>
          <w:del w:id="576" w:author="Nicolas Cardozo Alvarez" w:date="2024-12-08T16:31:00Z" w16du:dateUtc="2024-12-08T21:31:00Z"/>
          <w:rFonts w:ascii="Times New Roman" w:hAnsi="Times New Roman"/>
          <w:sz w:val="24"/>
          <w:szCs w:val="24"/>
        </w:rPr>
      </w:pPr>
      <w:ins w:id="577" w:author="luimarco carrascal diaz" w:date="2024-12-13T21:21:00Z">
        <w:r w:rsidRPr="00424172">
          <w:rPr>
            <w:rFonts w:ascii="Times New Roman" w:hAnsi="Times New Roman"/>
            <w:sz w:val="24"/>
            <w:szCs w:val="24"/>
          </w:rPr>
          <w:lastRenderedPageBreak/>
          <w:t xml:space="preserve">Este archivo forma parte de una biblioteca mayor definida en otro archivo Dart llamado </w:t>
        </w:r>
        <w:proofErr w:type="spellStart"/>
        <w:r w:rsidRPr="00424172">
          <w:rPr>
            <w:rFonts w:ascii="Times New Roman" w:hAnsi="Times New Roman"/>
            <w:sz w:val="24"/>
            <w:szCs w:val="24"/>
          </w:rPr>
          <w:t>main_</w:t>
        </w:r>
        <w:proofErr w:type="gramStart"/>
        <w:r w:rsidRPr="00424172">
          <w:rPr>
            <w:rFonts w:ascii="Times New Roman" w:hAnsi="Times New Roman"/>
            <w:sz w:val="24"/>
            <w:szCs w:val="24"/>
          </w:rPr>
          <w:t>library.dart</w:t>
        </w:r>
        <w:proofErr w:type="spellEnd"/>
        <w:proofErr w:type="gramEnd"/>
        <w:r w:rsidRPr="00424172">
          <w:rPr>
            <w:rFonts w:ascii="Times New Roman" w:hAnsi="Times New Roman"/>
            <w:sz w:val="24"/>
            <w:szCs w:val="24"/>
          </w:rPr>
          <w:t xml:space="preserve">. La sentencia </w:t>
        </w:r>
        <w:proofErr w:type="spellStart"/>
        <w:r w:rsidRPr="00424172">
          <w:rPr>
            <w:rFonts w:ascii="Times New Roman" w:hAnsi="Times New Roman"/>
            <w:sz w:val="24"/>
            <w:szCs w:val="24"/>
          </w:rPr>
          <w:t>part</w:t>
        </w:r>
        <w:proofErr w:type="spellEnd"/>
        <w:r w:rsidRPr="00424172">
          <w:rPr>
            <w:rFonts w:ascii="Times New Roman" w:hAnsi="Times New Roman"/>
            <w:sz w:val="24"/>
            <w:szCs w:val="24"/>
          </w:rPr>
          <w:t xml:space="preserve"> </w:t>
        </w:r>
        <w:proofErr w:type="spellStart"/>
        <w:r w:rsidRPr="00424172">
          <w:rPr>
            <w:rFonts w:ascii="Times New Roman" w:hAnsi="Times New Roman"/>
            <w:sz w:val="24"/>
            <w:szCs w:val="24"/>
          </w:rPr>
          <w:t>of</w:t>
        </w:r>
        <w:proofErr w:type="spellEnd"/>
        <w:r w:rsidRPr="00424172">
          <w:rPr>
            <w:rFonts w:ascii="Times New Roman" w:hAnsi="Times New Roman"/>
            <w:sz w:val="24"/>
            <w:szCs w:val="24"/>
          </w:rPr>
          <w:t xml:space="preserve"> '</w:t>
        </w:r>
        <w:proofErr w:type="spellStart"/>
        <w:r w:rsidRPr="00424172">
          <w:rPr>
            <w:rFonts w:ascii="Times New Roman" w:hAnsi="Times New Roman"/>
            <w:sz w:val="24"/>
            <w:szCs w:val="24"/>
          </w:rPr>
          <w:t>main_</w:t>
        </w:r>
        <w:proofErr w:type="gramStart"/>
        <w:r w:rsidRPr="00424172">
          <w:rPr>
            <w:rFonts w:ascii="Times New Roman" w:hAnsi="Times New Roman"/>
            <w:sz w:val="24"/>
            <w:szCs w:val="24"/>
          </w:rPr>
          <w:t>library.dart</w:t>
        </w:r>
        <w:proofErr w:type="spellEnd"/>
        <w:proofErr w:type="gramEnd"/>
        <w:r w:rsidRPr="00424172">
          <w:rPr>
            <w:rFonts w:ascii="Times New Roman" w:hAnsi="Times New Roman"/>
            <w:sz w:val="24"/>
            <w:szCs w:val="24"/>
          </w:rPr>
          <w:t xml:space="preserve">'; indica que el contenido de este archivo debe considerarse como una extensión directa de la misma biblioteca. De esta forma, las funciones, variables y clases definidas aquí comparten el mismo espacio de nombres y pueden ser utilizadas de manera transparente dentro de </w:t>
        </w:r>
        <w:proofErr w:type="spellStart"/>
        <w:r w:rsidRPr="00424172">
          <w:rPr>
            <w:rFonts w:ascii="Times New Roman" w:hAnsi="Times New Roman"/>
            <w:sz w:val="24"/>
            <w:szCs w:val="24"/>
          </w:rPr>
          <w:t>main_</w:t>
        </w:r>
        <w:proofErr w:type="gramStart"/>
        <w:r w:rsidRPr="00424172">
          <w:rPr>
            <w:rFonts w:ascii="Times New Roman" w:hAnsi="Times New Roman"/>
            <w:sz w:val="24"/>
            <w:szCs w:val="24"/>
          </w:rPr>
          <w:t>library.dart</w:t>
        </w:r>
        <w:proofErr w:type="spellEnd"/>
        <w:proofErr w:type="gramEnd"/>
        <w:r w:rsidRPr="00424172">
          <w:rPr>
            <w:rFonts w:ascii="Times New Roman" w:hAnsi="Times New Roman"/>
            <w:sz w:val="24"/>
            <w:szCs w:val="24"/>
          </w:rPr>
          <w:t xml:space="preserve">. Esta organización modular permite dividir el código en varios archivos, manteniendo una estructura más ordenada y fácil de </w:t>
        </w:r>
        <w:proofErr w:type="spellStart"/>
        <w:r w:rsidRPr="00424172">
          <w:rPr>
            <w:rFonts w:ascii="Times New Roman" w:hAnsi="Times New Roman"/>
            <w:sz w:val="24"/>
            <w:szCs w:val="24"/>
          </w:rPr>
          <w:t>mantener.</w:t>
        </w:r>
      </w:ins>
    </w:p>
    <w:p w14:paraId="0B3D7AAF" w14:textId="2208613A" w:rsidR="00405D55" w:rsidRPr="001809CB" w:rsidRDefault="00405D55"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bookmarkStart w:id="578" w:name="_Toc170248491"/>
      <w:r w:rsidRPr="001809CB">
        <w:rPr>
          <w:rFonts w:ascii="Times New Roman" w:hAnsi="Times New Roman" w:cs="Times New Roman"/>
          <w:b/>
          <w:bCs/>
          <w:color w:val="auto"/>
          <w:sz w:val="24"/>
          <w:szCs w:val="24"/>
        </w:rPr>
        <w:t>Conclusi</w:t>
      </w:r>
      <w:r w:rsidR="00C1127D">
        <w:rPr>
          <w:rFonts w:ascii="Times New Roman" w:hAnsi="Times New Roman" w:cs="Times New Roman"/>
          <w:b/>
          <w:bCs/>
          <w:color w:val="auto"/>
          <w:sz w:val="24"/>
          <w:szCs w:val="24"/>
        </w:rPr>
        <w:t>ó</w:t>
      </w:r>
      <w:r w:rsidRPr="001809CB">
        <w:rPr>
          <w:rFonts w:ascii="Times New Roman" w:hAnsi="Times New Roman" w:cs="Times New Roman"/>
          <w:b/>
          <w:bCs/>
          <w:color w:val="auto"/>
          <w:sz w:val="24"/>
          <w:szCs w:val="24"/>
        </w:rPr>
        <w:t>n</w:t>
      </w:r>
      <w:proofErr w:type="spellEnd"/>
      <w:del w:id="579" w:author="Nicolas Cardozo Alvarez" w:date="2024-12-08T16:31:00Z" w16du:dateUtc="2024-12-08T21:31:00Z">
        <w:r w:rsidRPr="001809CB" w:rsidDel="00C1127D">
          <w:rPr>
            <w:rFonts w:ascii="Times New Roman" w:hAnsi="Times New Roman" w:cs="Times New Roman"/>
            <w:b/>
            <w:bCs/>
            <w:color w:val="auto"/>
            <w:sz w:val="24"/>
            <w:szCs w:val="24"/>
          </w:rPr>
          <w:delText>es</w:delText>
        </w:r>
      </w:del>
      <w:bookmarkEnd w:id="578"/>
    </w:p>
    <w:p w14:paraId="509834C9" w14:textId="77777777" w:rsidR="00405D55" w:rsidRPr="001809CB" w:rsidRDefault="00405D55"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 xml:space="preserve">La actualización de la semántica en DART 3 introduce mejoras significativas que impactan tanto en la facilidad de uso del lenguaje como en su eficiencia y capacidad para manejar tareas complejas. </w:t>
      </w:r>
    </w:p>
    <w:p w14:paraId="7A2DD91C" w14:textId="77777777" w:rsidR="00405D55" w:rsidRPr="001809CB" w:rsidRDefault="00405D55"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b/>
          <w:bCs/>
          <w:sz w:val="24"/>
          <w:szCs w:val="24"/>
        </w:rPr>
        <w:t>Mejora en la Consistencia y Claridad del Lenguaje</w:t>
      </w:r>
    </w:p>
    <w:p w14:paraId="4BEEFC0F" w14:textId="77777777" w:rsidR="00405D55" w:rsidRPr="001809CB" w:rsidRDefault="00405D55"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Las actualizaciones semánticas en DART 3 buscan reducir ambigüedades y mejorar la consistencia en la interpretación del código. Esto se traduce en un lenguaje más intuitivo y accesible, lo que facilita su aprendizaje y uso diario. Las reglas de sintaxis y semántica más estrictas ayudan a evitar errores comunes y a asegurar que el código se comporte de manera predecible.</w:t>
      </w:r>
    </w:p>
    <w:p w14:paraId="2A48B314" w14:textId="77777777" w:rsidR="00405D55" w:rsidRPr="001809CB" w:rsidRDefault="00405D55" w:rsidP="00AF28FF">
      <w:pPr>
        <w:snapToGrid w:val="0"/>
        <w:spacing w:before="0" w:after="160" w:line="480" w:lineRule="auto"/>
        <w:ind w:firstLine="720"/>
        <w:rPr>
          <w:rFonts w:ascii="Times New Roman" w:hAnsi="Times New Roman"/>
          <w:b/>
          <w:bCs/>
          <w:sz w:val="24"/>
          <w:szCs w:val="24"/>
        </w:rPr>
      </w:pPr>
      <w:r w:rsidRPr="001809CB">
        <w:rPr>
          <w:rFonts w:ascii="Times New Roman" w:hAnsi="Times New Roman"/>
          <w:b/>
          <w:bCs/>
          <w:sz w:val="24"/>
          <w:szCs w:val="24"/>
        </w:rPr>
        <w:t xml:space="preserve"> Compatibilidad y Migración</w:t>
      </w:r>
    </w:p>
    <w:p w14:paraId="4D5729D2" w14:textId="34790A83" w:rsidR="00810043" w:rsidRPr="001809CB" w:rsidRDefault="00405D55"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Aunque la actualización trae consigo muchas ventajas, DART 3 también se ha diseñado para ser compatible con versiones anteriores, facilitando la migración de proyectos existentes. Las herramientas de migración y el soporte continuo aseguran que los desarrolladores puedan aprovechar las nuevas características sin enfrentar obstáculos significativos</w:t>
      </w:r>
      <w:r w:rsidR="00BC79FA">
        <w:rPr>
          <w:rFonts w:ascii="Times New Roman" w:hAnsi="Times New Roman"/>
          <w:sz w:val="24"/>
          <w:szCs w:val="24"/>
        </w:rPr>
        <w:t>.</w:t>
      </w:r>
    </w:p>
    <w:p w14:paraId="31B811DC" w14:textId="6CC0C25B" w:rsidR="00405D55" w:rsidRPr="001809CB" w:rsidRDefault="00405D55" w:rsidP="00AF28FF">
      <w:pPr>
        <w:pStyle w:val="Ttulo1"/>
        <w:numPr>
          <w:ilvl w:val="0"/>
          <w:numId w:val="16"/>
        </w:numPr>
        <w:snapToGrid w:val="0"/>
        <w:spacing w:before="0" w:after="160" w:line="480" w:lineRule="auto"/>
        <w:ind w:left="0" w:firstLine="720"/>
        <w:rPr>
          <w:rFonts w:ascii="Times New Roman" w:hAnsi="Times New Roman" w:cs="Times New Roman"/>
          <w:b/>
          <w:bCs/>
          <w:color w:val="auto"/>
          <w:sz w:val="24"/>
          <w:szCs w:val="24"/>
        </w:rPr>
      </w:pPr>
      <w:r w:rsidRPr="001809CB">
        <w:rPr>
          <w:rFonts w:ascii="Times New Roman" w:hAnsi="Times New Roman" w:cs="Times New Roman"/>
          <w:b/>
          <w:bCs/>
          <w:color w:val="auto"/>
          <w:sz w:val="24"/>
          <w:szCs w:val="24"/>
        </w:rPr>
        <w:lastRenderedPageBreak/>
        <w:t xml:space="preserve"> </w:t>
      </w:r>
      <w:bookmarkStart w:id="580" w:name="_Toc168520896"/>
      <w:bookmarkStart w:id="581" w:name="_Toc170248492"/>
      <w:r w:rsidRPr="001809CB">
        <w:rPr>
          <w:rFonts w:ascii="Times New Roman" w:hAnsi="Times New Roman" w:cs="Times New Roman"/>
          <w:b/>
          <w:bCs/>
          <w:color w:val="auto"/>
          <w:sz w:val="24"/>
          <w:szCs w:val="24"/>
        </w:rPr>
        <w:t xml:space="preserve">Trabajo </w:t>
      </w:r>
      <w:ins w:id="582" w:author="Nicolas Cardozo Alvarez" w:date="2024-12-08T16:31:00Z" w16du:dateUtc="2024-12-08T21:31:00Z">
        <w:r w:rsidR="00C1127D">
          <w:rPr>
            <w:rFonts w:ascii="Times New Roman" w:hAnsi="Times New Roman" w:cs="Times New Roman"/>
            <w:b/>
            <w:bCs/>
            <w:color w:val="auto"/>
            <w:sz w:val="24"/>
            <w:szCs w:val="24"/>
          </w:rPr>
          <w:t xml:space="preserve">a </w:t>
        </w:r>
      </w:ins>
      <w:r w:rsidRPr="001809CB">
        <w:rPr>
          <w:rFonts w:ascii="Times New Roman" w:hAnsi="Times New Roman" w:cs="Times New Roman"/>
          <w:b/>
          <w:bCs/>
          <w:color w:val="auto"/>
          <w:sz w:val="24"/>
          <w:szCs w:val="24"/>
        </w:rPr>
        <w:t>futuro</w:t>
      </w:r>
      <w:bookmarkEnd w:id="580"/>
      <w:bookmarkEnd w:id="581"/>
    </w:p>
    <w:p w14:paraId="7D91EB5A" w14:textId="06F860D5" w:rsidR="00405D55" w:rsidRPr="001809CB" w:rsidRDefault="00405D55" w:rsidP="00AF28FF">
      <w:pPr>
        <w:pStyle w:val="Sangranormal"/>
        <w:snapToGrid w:val="0"/>
        <w:spacing w:before="0" w:after="160" w:line="480" w:lineRule="auto"/>
        <w:ind w:left="0" w:firstLine="720"/>
        <w:rPr>
          <w:rFonts w:ascii="Times New Roman" w:hAnsi="Times New Roman"/>
          <w:sz w:val="24"/>
          <w:szCs w:val="24"/>
        </w:rPr>
      </w:pPr>
      <w:r w:rsidRPr="001809CB">
        <w:rPr>
          <w:rFonts w:ascii="Times New Roman" w:hAnsi="Times New Roman"/>
          <w:sz w:val="24"/>
          <w:szCs w:val="24"/>
        </w:rPr>
        <w:t>Para el futuro se propone agregarle características de user interfac</w:t>
      </w:r>
      <w:r w:rsidR="00FD23EB" w:rsidRPr="001809CB">
        <w:rPr>
          <w:rFonts w:ascii="Times New Roman" w:hAnsi="Times New Roman"/>
          <w:sz w:val="24"/>
          <w:szCs w:val="24"/>
        </w:rPr>
        <w:t>e</w:t>
      </w:r>
      <w:r w:rsidRPr="001809CB">
        <w:rPr>
          <w:rFonts w:ascii="Times New Roman" w:hAnsi="Times New Roman"/>
          <w:sz w:val="24"/>
          <w:szCs w:val="24"/>
        </w:rPr>
        <w:t xml:space="preserve"> al proyecto con el fin de visualizar los cambios en el código de forma más intuitiva, esto se puede hacer a través de </w:t>
      </w:r>
      <w:r w:rsidR="00C1127D">
        <w:rPr>
          <w:rFonts w:ascii="Times New Roman" w:hAnsi="Times New Roman"/>
          <w:sz w:val="24"/>
          <w:szCs w:val="24"/>
        </w:rPr>
        <w:t>F</w:t>
      </w:r>
      <w:r w:rsidR="00C1127D" w:rsidRPr="001809CB">
        <w:rPr>
          <w:rFonts w:ascii="Times New Roman" w:hAnsi="Times New Roman"/>
          <w:sz w:val="24"/>
          <w:szCs w:val="24"/>
        </w:rPr>
        <w:t xml:space="preserve">lutter </w:t>
      </w:r>
      <w:r w:rsidRPr="001809CB">
        <w:rPr>
          <w:rFonts w:ascii="Times New Roman" w:hAnsi="Times New Roman"/>
          <w:sz w:val="24"/>
          <w:szCs w:val="24"/>
        </w:rPr>
        <w:t xml:space="preserve">ya que es un lenguaje muy simple y que permite mayor cobertura de plataformas en formato híbrido, tanto para los dispositivos que usan </w:t>
      </w:r>
      <w:r w:rsidR="00F75E5B" w:rsidRPr="001809CB">
        <w:rPr>
          <w:rFonts w:ascii="Times New Roman" w:hAnsi="Times New Roman"/>
          <w:sz w:val="24"/>
          <w:szCs w:val="24"/>
        </w:rPr>
        <w:t>iOS</w:t>
      </w:r>
      <w:r w:rsidRPr="001809CB">
        <w:rPr>
          <w:rFonts w:ascii="Times New Roman" w:hAnsi="Times New Roman"/>
          <w:sz w:val="24"/>
          <w:szCs w:val="24"/>
        </w:rPr>
        <w:t xml:space="preserve"> como para los que usan </w:t>
      </w:r>
      <w:r w:rsidR="00F75E5B" w:rsidRPr="001809CB">
        <w:rPr>
          <w:rFonts w:ascii="Times New Roman" w:hAnsi="Times New Roman"/>
          <w:sz w:val="24"/>
          <w:szCs w:val="24"/>
        </w:rPr>
        <w:t>Android</w:t>
      </w:r>
      <w:r w:rsidRPr="001809CB">
        <w:rPr>
          <w:rFonts w:ascii="Times New Roman" w:hAnsi="Times New Roman"/>
          <w:sz w:val="24"/>
          <w:szCs w:val="24"/>
        </w:rPr>
        <w:t>.</w:t>
      </w:r>
    </w:p>
    <w:p w14:paraId="6581228A" w14:textId="77777777" w:rsidR="00F75E5B" w:rsidRPr="001809CB" w:rsidRDefault="00F75E5B" w:rsidP="00AF28FF">
      <w:pPr>
        <w:pStyle w:val="Sangranormal"/>
        <w:snapToGrid w:val="0"/>
        <w:spacing w:before="0" w:after="160" w:line="480" w:lineRule="auto"/>
        <w:ind w:left="0" w:firstLine="720"/>
        <w:rPr>
          <w:rFonts w:ascii="Times New Roman" w:hAnsi="Times New Roman"/>
          <w:sz w:val="24"/>
          <w:szCs w:val="24"/>
        </w:rPr>
      </w:pPr>
    </w:p>
    <w:p w14:paraId="195FDC7D" w14:textId="77777777" w:rsidR="00F75E5B" w:rsidRPr="001809CB" w:rsidRDefault="00F75E5B" w:rsidP="00AF28FF">
      <w:pPr>
        <w:pStyle w:val="Sangranormal"/>
        <w:snapToGrid w:val="0"/>
        <w:spacing w:before="0" w:after="160" w:line="480" w:lineRule="auto"/>
        <w:ind w:left="0" w:firstLine="720"/>
        <w:rPr>
          <w:rFonts w:ascii="Times New Roman" w:hAnsi="Times New Roman"/>
          <w:sz w:val="24"/>
          <w:szCs w:val="24"/>
          <w:u w:val="single"/>
        </w:rPr>
      </w:pPr>
    </w:p>
    <w:p w14:paraId="5EAAB386" w14:textId="77777777" w:rsidR="00B734C9" w:rsidRDefault="00B734C9" w:rsidP="00AF28FF">
      <w:pPr>
        <w:pStyle w:val="Ttulo1"/>
        <w:snapToGrid w:val="0"/>
        <w:spacing w:before="0" w:after="160" w:line="480" w:lineRule="auto"/>
        <w:ind w:firstLine="720"/>
        <w:rPr>
          <w:rFonts w:ascii="Times New Roman" w:hAnsi="Times New Roman" w:cs="Times New Roman"/>
          <w:b/>
          <w:bCs/>
          <w:color w:val="auto"/>
          <w:sz w:val="24"/>
          <w:szCs w:val="24"/>
        </w:rPr>
      </w:pPr>
      <w:bookmarkStart w:id="583" w:name="_Toc168520897"/>
      <w:bookmarkStart w:id="584" w:name="_Toc169876962"/>
    </w:p>
    <w:p w14:paraId="7CB10A2D" w14:textId="77777777" w:rsidR="001809CB" w:rsidRDefault="001809CB" w:rsidP="00AF28FF"/>
    <w:p w14:paraId="6EDF6A3F" w14:textId="77777777" w:rsidR="001809CB" w:rsidRDefault="001809CB" w:rsidP="00AF28FF"/>
    <w:p w14:paraId="513F2D1E" w14:textId="77777777" w:rsidR="001809CB" w:rsidRDefault="001809CB" w:rsidP="00AF28FF"/>
    <w:p w14:paraId="127D9AA1" w14:textId="77777777" w:rsidR="001809CB" w:rsidRDefault="001809CB" w:rsidP="00AF28FF"/>
    <w:p w14:paraId="67DE6836" w14:textId="77777777" w:rsidR="001809CB" w:rsidRDefault="001809CB" w:rsidP="00AF28FF"/>
    <w:p w14:paraId="51BF85E9" w14:textId="77777777" w:rsidR="001809CB" w:rsidRDefault="001809CB" w:rsidP="00AF28FF"/>
    <w:p w14:paraId="6A91B475" w14:textId="77777777" w:rsidR="001809CB" w:rsidRDefault="001809CB" w:rsidP="00AF28FF"/>
    <w:p w14:paraId="20F39248" w14:textId="77777777" w:rsidR="001809CB" w:rsidRDefault="001809CB" w:rsidP="00AF28FF"/>
    <w:p w14:paraId="1355EAB0" w14:textId="77777777" w:rsidR="001809CB" w:rsidRDefault="001809CB" w:rsidP="00AF28FF"/>
    <w:p w14:paraId="128C0A92" w14:textId="77777777" w:rsidR="001809CB" w:rsidRDefault="001809CB" w:rsidP="00AF28FF"/>
    <w:p w14:paraId="6C56FC92" w14:textId="6E606DA3" w:rsidR="00BC79FA" w:rsidRDefault="00BC79FA" w:rsidP="00AF28FF"/>
    <w:p w14:paraId="2EFE977D" w14:textId="77777777" w:rsidR="00BC79FA" w:rsidRDefault="00BC79FA" w:rsidP="00AF28FF"/>
    <w:p w14:paraId="29F33A16" w14:textId="77777777" w:rsidR="00BC79FA" w:rsidRDefault="00BC79FA" w:rsidP="00AF28FF"/>
    <w:p w14:paraId="23CE147A" w14:textId="77777777" w:rsidR="00BC79FA" w:rsidRDefault="00BC79FA" w:rsidP="00AF28FF"/>
    <w:p w14:paraId="28BDE696" w14:textId="77777777" w:rsidR="00BC79FA" w:rsidRDefault="00BC79FA" w:rsidP="00AF28FF"/>
    <w:p w14:paraId="65824B99" w14:textId="77777777" w:rsidR="00BC79FA" w:rsidRPr="001809CB" w:rsidRDefault="00BC79FA" w:rsidP="00AF28FF"/>
    <w:p w14:paraId="61FED201" w14:textId="2530DD68" w:rsidR="00405D55" w:rsidRPr="001809CB" w:rsidRDefault="00405D55" w:rsidP="00AF28FF">
      <w:pPr>
        <w:pStyle w:val="Ttulo1"/>
        <w:snapToGrid w:val="0"/>
        <w:spacing w:before="0" w:after="160" w:line="480" w:lineRule="auto"/>
        <w:ind w:firstLine="720"/>
        <w:rPr>
          <w:rFonts w:ascii="Times New Roman" w:hAnsi="Times New Roman" w:cs="Times New Roman"/>
          <w:b/>
          <w:bCs/>
          <w:color w:val="auto"/>
          <w:sz w:val="24"/>
          <w:szCs w:val="24"/>
        </w:rPr>
      </w:pPr>
      <w:bookmarkStart w:id="585" w:name="_Toc170248493"/>
      <w:r w:rsidRPr="001809CB">
        <w:rPr>
          <w:rFonts w:ascii="Times New Roman" w:hAnsi="Times New Roman" w:cs="Times New Roman"/>
          <w:b/>
          <w:bCs/>
          <w:color w:val="auto"/>
          <w:sz w:val="24"/>
          <w:szCs w:val="24"/>
        </w:rPr>
        <w:lastRenderedPageBreak/>
        <w:t>Referencias</w:t>
      </w:r>
      <w:r w:rsidR="00681ADB" w:rsidRPr="001809CB">
        <w:rPr>
          <w:rFonts w:ascii="Times New Roman" w:hAnsi="Times New Roman" w:cs="Times New Roman"/>
          <w:b/>
          <w:bCs/>
          <w:color w:val="auto"/>
          <w:sz w:val="24"/>
          <w:szCs w:val="24"/>
        </w:rPr>
        <w:t>:</w:t>
      </w:r>
      <w:bookmarkEnd w:id="585"/>
      <w:r w:rsidRPr="001809CB">
        <w:rPr>
          <w:rFonts w:ascii="Times New Roman" w:hAnsi="Times New Roman" w:cs="Times New Roman"/>
          <w:b/>
          <w:bCs/>
          <w:color w:val="auto"/>
          <w:sz w:val="24"/>
          <w:szCs w:val="24"/>
        </w:rPr>
        <w:t xml:space="preserve"> </w:t>
      </w:r>
      <w:bookmarkEnd w:id="583"/>
      <w:bookmarkEnd w:id="584"/>
    </w:p>
    <w:p w14:paraId="07CB6960" w14:textId="218F9630" w:rsidR="00405D55" w:rsidDel="002E1B67" w:rsidRDefault="00405D55" w:rsidP="002E1B67">
      <w:pPr>
        <w:snapToGrid w:val="0"/>
        <w:spacing w:before="0" w:after="160" w:line="480" w:lineRule="auto"/>
        <w:ind w:left="720"/>
        <w:rPr>
          <w:del w:id="586" w:author="luimarco carrascal diaz" w:date="2024-12-12T17:51:00Z" w16du:dateUtc="2024-12-12T22:51:00Z"/>
          <w:rFonts w:ascii="Times New Roman" w:hAnsi="Times New Roman"/>
          <w:sz w:val="24"/>
          <w:szCs w:val="24"/>
          <w:lang w:val="en-US"/>
        </w:rPr>
      </w:pPr>
      <w:del w:id="587" w:author="luimarco carrascal diaz" w:date="2024-12-12T17:51:00Z" w16du:dateUtc="2024-12-12T22:51:00Z">
        <w:r w:rsidRPr="001809CB" w:rsidDel="002E1B67">
          <w:rPr>
            <w:rFonts w:ascii="Times New Roman" w:hAnsi="Times New Roman"/>
            <w:sz w:val="24"/>
            <w:szCs w:val="24"/>
            <w:lang w:val="en-US"/>
          </w:rPr>
          <w:delText xml:space="preserve">"The ANTLR Project." [Online]. Available: </w:delText>
        </w:r>
        <w:r w:rsidDel="002E1B67">
          <w:fldChar w:fldCharType="begin"/>
        </w:r>
        <w:r w:rsidDel="002E1B67">
          <w:delInstrText>HYPERLINK "https://lab.antlr.org/" \t "_new"</w:delInstrText>
        </w:r>
        <w:r w:rsidDel="002E1B67">
          <w:fldChar w:fldCharType="separate"/>
        </w:r>
        <w:r w:rsidRPr="001809CB" w:rsidDel="002E1B67">
          <w:rPr>
            <w:rStyle w:val="Hipervnculo"/>
            <w:rFonts w:ascii="Times New Roman" w:hAnsi="Times New Roman"/>
            <w:color w:val="auto"/>
            <w:sz w:val="24"/>
            <w:szCs w:val="24"/>
            <w:lang w:val="en-US"/>
          </w:rPr>
          <w:delText>https://lab.antlr.org</w:delText>
        </w:r>
        <w:r w:rsidDel="002E1B67">
          <w:rPr>
            <w:rStyle w:val="Hipervnculo"/>
            <w:rFonts w:ascii="Times New Roman" w:hAnsi="Times New Roman"/>
            <w:color w:val="auto"/>
            <w:sz w:val="24"/>
            <w:szCs w:val="24"/>
            <w:lang w:val="en-US"/>
          </w:rPr>
          <w:fldChar w:fldCharType="end"/>
        </w:r>
        <w:r w:rsidRPr="001809CB" w:rsidDel="002E1B67">
          <w:rPr>
            <w:rFonts w:ascii="Times New Roman" w:hAnsi="Times New Roman"/>
            <w:sz w:val="24"/>
            <w:szCs w:val="24"/>
            <w:lang w:val="en-US"/>
          </w:rPr>
          <w:delText>. *</w:delText>
        </w:r>
      </w:del>
    </w:p>
    <w:p w14:paraId="362990E4" w14:textId="59AC0DC9" w:rsidR="002E1B67" w:rsidRDefault="002E1B67" w:rsidP="002E1B67">
      <w:pPr>
        <w:snapToGrid w:val="0"/>
        <w:spacing w:before="0" w:after="160" w:line="480" w:lineRule="auto"/>
        <w:ind w:left="720"/>
        <w:rPr>
          <w:ins w:id="588" w:author="luimarco carrascal diaz" w:date="2024-12-12T18:13:00Z" w16du:dateUtc="2024-12-12T23:13:00Z"/>
          <w:rFonts w:ascii="Times New Roman" w:hAnsi="Times New Roman"/>
          <w:sz w:val="24"/>
          <w:szCs w:val="24"/>
        </w:rPr>
      </w:pPr>
      <w:ins w:id="589" w:author="luimarco carrascal diaz" w:date="2024-12-12T17:52:00Z">
        <w:r w:rsidRPr="002E1B67">
          <w:rPr>
            <w:rFonts w:ascii="Times New Roman" w:hAnsi="Times New Roman"/>
            <w:sz w:val="24"/>
            <w:szCs w:val="24"/>
          </w:rPr>
          <w:t xml:space="preserve">[1] "ANTLR - </w:t>
        </w:r>
        <w:proofErr w:type="spellStart"/>
        <w:r w:rsidRPr="002E1B67">
          <w:rPr>
            <w:rFonts w:ascii="Times New Roman" w:hAnsi="Times New Roman"/>
            <w:sz w:val="24"/>
            <w:szCs w:val="24"/>
          </w:rPr>
          <w:t>ANother</w:t>
        </w:r>
        <w:proofErr w:type="spellEnd"/>
        <w:r w:rsidRPr="002E1B67">
          <w:rPr>
            <w:rFonts w:ascii="Times New Roman" w:hAnsi="Times New Roman"/>
            <w:sz w:val="24"/>
            <w:szCs w:val="24"/>
          </w:rPr>
          <w:t xml:space="preserve"> Tool </w:t>
        </w:r>
        <w:proofErr w:type="spellStart"/>
        <w:r w:rsidRPr="002E1B67">
          <w:rPr>
            <w:rFonts w:ascii="Times New Roman" w:hAnsi="Times New Roman"/>
            <w:sz w:val="24"/>
            <w:szCs w:val="24"/>
          </w:rPr>
          <w:t>for</w:t>
        </w:r>
        <w:proofErr w:type="spellEnd"/>
        <w:r w:rsidRPr="002E1B67">
          <w:rPr>
            <w:rFonts w:ascii="Times New Roman" w:hAnsi="Times New Roman"/>
            <w:sz w:val="24"/>
            <w:szCs w:val="24"/>
          </w:rPr>
          <w:t xml:space="preserve"> </w:t>
        </w:r>
        <w:proofErr w:type="spellStart"/>
        <w:r w:rsidRPr="002E1B67">
          <w:rPr>
            <w:rFonts w:ascii="Times New Roman" w:hAnsi="Times New Roman"/>
            <w:sz w:val="24"/>
            <w:szCs w:val="24"/>
          </w:rPr>
          <w:t>Language</w:t>
        </w:r>
        <w:proofErr w:type="spellEnd"/>
        <w:r w:rsidRPr="002E1B67">
          <w:rPr>
            <w:rFonts w:ascii="Times New Roman" w:hAnsi="Times New Roman"/>
            <w:sz w:val="24"/>
            <w:szCs w:val="24"/>
          </w:rPr>
          <w:t xml:space="preserve"> </w:t>
        </w:r>
        <w:proofErr w:type="spellStart"/>
        <w:r w:rsidRPr="002E1B67">
          <w:rPr>
            <w:rFonts w:ascii="Times New Roman" w:hAnsi="Times New Roman"/>
            <w:sz w:val="24"/>
            <w:szCs w:val="24"/>
          </w:rPr>
          <w:t>Recognition</w:t>
        </w:r>
        <w:proofErr w:type="spellEnd"/>
        <w:r w:rsidRPr="002E1B67">
          <w:rPr>
            <w:rFonts w:ascii="Times New Roman" w:hAnsi="Times New Roman"/>
            <w:sz w:val="24"/>
            <w:szCs w:val="24"/>
          </w:rPr>
          <w:t>," ANTLR. [Online]. Disponible: https://www.antlr.org/. [Accedido: 15-Feb-2024].</w:t>
        </w:r>
      </w:ins>
    </w:p>
    <w:p w14:paraId="2B895F71" w14:textId="41682EC1" w:rsidR="00D26EFF" w:rsidRDefault="00D26EFF" w:rsidP="002E1B67">
      <w:pPr>
        <w:snapToGrid w:val="0"/>
        <w:spacing w:before="0" w:after="160" w:line="480" w:lineRule="auto"/>
        <w:ind w:left="720"/>
        <w:rPr>
          <w:ins w:id="590" w:author="luimarco carrascal diaz" w:date="2024-12-12T19:55:00Z" w16du:dateUtc="2024-12-13T00:55:00Z"/>
          <w:rFonts w:ascii="Times New Roman" w:hAnsi="Times New Roman"/>
          <w:sz w:val="24"/>
          <w:szCs w:val="24"/>
          <w:lang w:val="en-US"/>
        </w:rPr>
      </w:pPr>
      <w:ins w:id="591" w:author="luimarco carrascal diaz" w:date="2024-12-12T18:13:00Z" w16du:dateUtc="2024-12-12T23:13:00Z">
        <w:r w:rsidRPr="00D26EFF">
          <w:rPr>
            <w:rFonts w:ascii="Times New Roman" w:hAnsi="Times New Roman"/>
            <w:sz w:val="24"/>
            <w:szCs w:val="24"/>
            <w:lang w:val="en-US"/>
          </w:rPr>
          <w:t>[2] "</w:t>
        </w:r>
        <w:proofErr w:type="spellStart"/>
        <w:r w:rsidRPr="00D26EFF">
          <w:rPr>
            <w:rFonts w:ascii="Times New Roman" w:hAnsi="Times New Roman"/>
            <w:sz w:val="24"/>
            <w:szCs w:val="24"/>
            <w:lang w:val="en-US"/>
          </w:rPr>
          <w:t>JavaCC</w:t>
        </w:r>
        <w:proofErr w:type="spellEnd"/>
        <w:r w:rsidRPr="00D26EFF">
          <w:rPr>
            <w:rFonts w:ascii="Times New Roman" w:hAnsi="Times New Roman"/>
            <w:sz w:val="24"/>
            <w:szCs w:val="24"/>
            <w:lang w:val="en-US"/>
          </w:rPr>
          <w:t xml:space="preserve"> - The most popular parser generator for use with Java applications," </w:t>
        </w:r>
        <w:proofErr w:type="spellStart"/>
        <w:r w:rsidRPr="00D26EFF">
          <w:rPr>
            <w:rFonts w:ascii="Times New Roman" w:hAnsi="Times New Roman"/>
            <w:sz w:val="24"/>
            <w:szCs w:val="24"/>
            <w:lang w:val="en-US"/>
          </w:rPr>
          <w:t>JavaCC</w:t>
        </w:r>
        <w:proofErr w:type="spellEnd"/>
        <w:r w:rsidRPr="00D26EFF">
          <w:rPr>
            <w:rFonts w:ascii="Times New Roman" w:hAnsi="Times New Roman"/>
            <w:sz w:val="24"/>
            <w:szCs w:val="24"/>
            <w:lang w:val="en-US"/>
          </w:rPr>
          <w:t>. [Online]. Disponible: https://javacc.github.io/javacc/. [</w:t>
        </w:r>
        <w:proofErr w:type="spellStart"/>
        <w:r w:rsidRPr="00D26EFF">
          <w:rPr>
            <w:rFonts w:ascii="Times New Roman" w:hAnsi="Times New Roman"/>
            <w:sz w:val="24"/>
            <w:szCs w:val="24"/>
            <w:lang w:val="en-US"/>
          </w:rPr>
          <w:t>Accedido</w:t>
        </w:r>
        <w:proofErr w:type="spellEnd"/>
        <w:r w:rsidRPr="00D26EFF">
          <w:rPr>
            <w:rFonts w:ascii="Times New Roman" w:hAnsi="Times New Roman"/>
            <w:sz w:val="24"/>
            <w:szCs w:val="24"/>
            <w:lang w:val="en-US"/>
          </w:rPr>
          <w:t>: 15-Feb-2024].</w:t>
        </w:r>
      </w:ins>
    </w:p>
    <w:p w14:paraId="677CDD79" w14:textId="32358199" w:rsidR="001D62F7" w:rsidRPr="001D62F7" w:rsidRDefault="001D62F7" w:rsidP="002E1B67">
      <w:pPr>
        <w:snapToGrid w:val="0"/>
        <w:spacing w:before="0" w:after="160" w:line="480" w:lineRule="auto"/>
        <w:ind w:left="720"/>
        <w:rPr>
          <w:ins w:id="592" w:author="luimarco carrascal diaz" w:date="2024-12-12T17:52:00Z" w16du:dateUtc="2024-12-12T22:52:00Z"/>
          <w:rFonts w:ascii="Times New Roman" w:hAnsi="Times New Roman"/>
          <w:sz w:val="24"/>
          <w:szCs w:val="24"/>
          <w:u w:val="single"/>
          <w:lang w:val="en-US"/>
          <w:rPrChange w:id="593" w:author="luimarco carrascal diaz" w:date="2024-12-12T19:55:00Z" w16du:dateUtc="2024-12-13T00:55:00Z">
            <w:rPr>
              <w:ins w:id="594" w:author="luimarco carrascal diaz" w:date="2024-12-12T17:52:00Z" w16du:dateUtc="2024-12-12T22:52:00Z"/>
              <w:rFonts w:ascii="Times New Roman" w:hAnsi="Times New Roman"/>
              <w:sz w:val="24"/>
              <w:szCs w:val="24"/>
              <w:lang w:val="en-US"/>
            </w:rPr>
          </w:rPrChange>
        </w:rPr>
        <w:pPrChange w:id="595" w:author="luimarco carrascal diaz" w:date="2024-12-12T17:51:00Z" w16du:dateUtc="2024-12-12T22:51:00Z">
          <w:pPr>
            <w:numPr>
              <w:numId w:val="12"/>
            </w:numPr>
            <w:tabs>
              <w:tab w:val="num" w:pos="720"/>
            </w:tabs>
            <w:snapToGrid w:val="0"/>
            <w:spacing w:before="0" w:after="160" w:line="480" w:lineRule="auto"/>
            <w:ind w:firstLine="720"/>
          </w:pPr>
        </w:pPrChange>
      </w:pPr>
      <w:ins w:id="596" w:author="luimarco carrascal diaz" w:date="2024-12-12T19:55:00Z" w16du:dateUtc="2024-12-13T00:55:00Z">
        <w:r w:rsidRPr="001D62F7">
          <w:rPr>
            <w:rFonts w:ascii="Times New Roman" w:hAnsi="Times New Roman"/>
            <w:sz w:val="24"/>
            <w:szCs w:val="24"/>
            <w:u w:val="single"/>
            <w:lang w:val="en-US"/>
          </w:rPr>
          <w:t>[3] B. Ford, "Parsing Expression Grammars: A Recognition-Based Syntactic Foundation," Massachusetts Institute of Technology, Cambridge, MA. [Online]. Disponible: https://bford.info/pub/lang/peg.pdf. [</w:t>
        </w:r>
        <w:proofErr w:type="spellStart"/>
        <w:r w:rsidRPr="001D62F7">
          <w:rPr>
            <w:rFonts w:ascii="Times New Roman" w:hAnsi="Times New Roman"/>
            <w:sz w:val="24"/>
            <w:szCs w:val="24"/>
            <w:u w:val="single"/>
            <w:lang w:val="en-US"/>
          </w:rPr>
          <w:t>Accedido</w:t>
        </w:r>
        <w:proofErr w:type="spellEnd"/>
        <w:r w:rsidRPr="001D62F7">
          <w:rPr>
            <w:rFonts w:ascii="Times New Roman" w:hAnsi="Times New Roman"/>
            <w:sz w:val="24"/>
            <w:szCs w:val="24"/>
            <w:u w:val="single"/>
            <w:lang w:val="en-US"/>
          </w:rPr>
          <w:t>: 15-Feb-2024].</w:t>
        </w:r>
      </w:ins>
    </w:p>
    <w:p w14:paraId="219648C4" w14:textId="7816A948" w:rsidR="00405D55" w:rsidRPr="001809CB" w:rsidRDefault="009B2993" w:rsidP="009B2993">
      <w:pPr>
        <w:snapToGrid w:val="0"/>
        <w:spacing w:before="0" w:after="160" w:line="480" w:lineRule="auto"/>
        <w:ind w:left="360"/>
        <w:rPr>
          <w:rFonts w:ascii="Times New Roman" w:hAnsi="Times New Roman"/>
          <w:sz w:val="24"/>
          <w:szCs w:val="24"/>
        </w:rPr>
        <w:pPrChange w:id="597" w:author="luimarco carrascal diaz" w:date="2024-12-13T00:11:00Z" w16du:dateUtc="2024-12-13T05:11:00Z">
          <w:pPr>
            <w:numPr>
              <w:numId w:val="12"/>
            </w:numPr>
            <w:tabs>
              <w:tab w:val="num" w:pos="720"/>
            </w:tabs>
            <w:snapToGrid w:val="0"/>
            <w:spacing w:before="0" w:after="160" w:line="480" w:lineRule="auto"/>
            <w:ind w:firstLine="720"/>
          </w:pPr>
        </w:pPrChange>
      </w:pPr>
      <w:ins w:id="598" w:author="luimarco carrascal diaz" w:date="2024-12-13T00:11:00Z" w16du:dateUtc="2024-12-13T05:11:00Z">
        <w:r>
          <w:rPr>
            <w:rFonts w:ascii="Times New Roman" w:hAnsi="Times New Roman"/>
            <w:sz w:val="24"/>
            <w:szCs w:val="24"/>
            <w:lang w:val="en-US"/>
          </w:rPr>
          <w:t>4</w:t>
        </w:r>
      </w:ins>
      <w:r w:rsidR="00405D55" w:rsidRPr="001809CB">
        <w:rPr>
          <w:rFonts w:ascii="Times New Roman" w:hAnsi="Times New Roman"/>
          <w:sz w:val="24"/>
          <w:szCs w:val="24"/>
          <w:lang w:val="en-US"/>
        </w:rPr>
        <w:t xml:space="preserve">"Documentation - DART." [Online]. Available: https://DART.dev/guides. </w:t>
      </w:r>
      <w:r w:rsidR="00405D55" w:rsidRPr="001809CB">
        <w:rPr>
          <w:rFonts w:ascii="Times New Roman" w:hAnsi="Times New Roman"/>
          <w:sz w:val="24"/>
          <w:szCs w:val="24"/>
        </w:rPr>
        <w:t>**</w:t>
      </w:r>
    </w:p>
    <w:p w14:paraId="1D724638" w14:textId="0351B015" w:rsidR="00405D55" w:rsidRPr="001809CB" w:rsidRDefault="009B2993" w:rsidP="009B2993">
      <w:pPr>
        <w:snapToGrid w:val="0"/>
        <w:spacing w:before="0" w:after="160" w:line="480" w:lineRule="auto"/>
        <w:ind w:left="360"/>
        <w:rPr>
          <w:rFonts w:ascii="Times New Roman" w:hAnsi="Times New Roman"/>
          <w:sz w:val="24"/>
          <w:szCs w:val="24"/>
          <w:lang w:val="en-US"/>
        </w:rPr>
        <w:pPrChange w:id="599" w:author="luimarco carrascal diaz" w:date="2024-12-13T00:11:00Z" w16du:dateUtc="2024-12-13T05:11:00Z">
          <w:pPr>
            <w:numPr>
              <w:numId w:val="12"/>
            </w:numPr>
            <w:tabs>
              <w:tab w:val="num" w:pos="720"/>
            </w:tabs>
            <w:snapToGrid w:val="0"/>
            <w:spacing w:before="0" w:after="160" w:line="480" w:lineRule="auto"/>
            <w:ind w:firstLine="720"/>
          </w:pPr>
        </w:pPrChange>
      </w:pPr>
      <w:ins w:id="600" w:author="luimarco carrascal diaz" w:date="2024-12-13T00:11:00Z" w16du:dateUtc="2024-12-13T05:11:00Z">
        <w:r>
          <w:rPr>
            <w:rFonts w:ascii="Times New Roman" w:hAnsi="Times New Roman"/>
            <w:sz w:val="24"/>
            <w:szCs w:val="24"/>
            <w:lang w:val="en-US"/>
          </w:rPr>
          <w:t>5.</w:t>
        </w:r>
      </w:ins>
      <w:r w:rsidR="00405D55" w:rsidRPr="001809CB">
        <w:rPr>
          <w:rFonts w:ascii="Times New Roman" w:hAnsi="Times New Roman"/>
          <w:sz w:val="24"/>
          <w:szCs w:val="24"/>
          <w:lang w:val="en-US"/>
        </w:rPr>
        <w:t>"DART Programming Language Specification," DART, [</w:t>
      </w:r>
      <w:proofErr w:type="gramStart"/>
      <w:r w:rsidR="00405D55" w:rsidRPr="001809CB">
        <w:rPr>
          <w:rFonts w:ascii="Times New Roman" w:hAnsi="Times New Roman"/>
          <w:sz w:val="24"/>
          <w:szCs w:val="24"/>
          <w:lang w:val="en-US"/>
        </w:rPr>
        <w:t>Online</w:t>
      </w:r>
      <w:proofErr w:type="gramEnd"/>
      <w:r w:rsidR="00405D55" w:rsidRPr="001809CB">
        <w:rPr>
          <w:rFonts w:ascii="Times New Roman" w:hAnsi="Times New Roman"/>
          <w:sz w:val="24"/>
          <w:szCs w:val="24"/>
          <w:lang w:val="en-US"/>
        </w:rPr>
        <w:t xml:space="preserve">]. Available: </w:t>
      </w:r>
      <w:r w:rsidR="00405D55">
        <w:fldChar w:fldCharType="begin"/>
      </w:r>
      <w:r w:rsidR="00405D55">
        <w:instrText>HYPERLINK "https://dart.dev/guides/language/spec"</w:instrText>
      </w:r>
      <w:r w:rsidR="00405D55">
        <w:fldChar w:fldCharType="separate"/>
      </w:r>
      <w:r w:rsidR="00405D55" w:rsidRPr="001809CB">
        <w:rPr>
          <w:rStyle w:val="Hipervnculo"/>
          <w:rFonts w:ascii="Times New Roman" w:hAnsi="Times New Roman"/>
          <w:color w:val="auto"/>
          <w:sz w:val="24"/>
          <w:szCs w:val="24"/>
          <w:lang w:val="en-US"/>
        </w:rPr>
        <w:t>https://DART.dev/guides/language/spec</w:t>
      </w:r>
      <w:r w:rsidR="00405D55">
        <w:rPr>
          <w:rStyle w:val="Hipervnculo"/>
          <w:rFonts w:ascii="Times New Roman" w:hAnsi="Times New Roman"/>
          <w:color w:val="auto"/>
          <w:sz w:val="24"/>
          <w:szCs w:val="24"/>
          <w:lang w:val="en-US"/>
        </w:rPr>
        <w:fldChar w:fldCharType="end"/>
      </w:r>
      <w:r w:rsidR="00405D55" w:rsidRPr="001809CB">
        <w:rPr>
          <w:rFonts w:ascii="Times New Roman" w:hAnsi="Times New Roman"/>
          <w:sz w:val="24"/>
          <w:szCs w:val="24"/>
          <w:lang w:val="en-US"/>
        </w:rPr>
        <w:t xml:space="preserve">. </w:t>
      </w:r>
      <w:del w:id="601" w:author="Nicolas Cardozo Alvarez" w:date="2024-12-08T16:32:00Z" w16du:dateUtc="2024-12-08T21:32:00Z">
        <w:r w:rsidR="00405D55" w:rsidRPr="001809CB" w:rsidDel="00C1127D">
          <w:rPr>
            <w:rFonts w:ascii="Times New Roman" w:hAnsi="Times New Roman"/>
            <w:sz w:val="24"/>
            <w:szCs w:val="24"/>
            <w:lang w:val="en-US"/>
          </w:rPr>
          <w:delText>***</w:delText>
        </w:r>
      </w:del>
    </w:p>
    <w:p w14:paraId="43FCA2F7" w14:textId="2F9B7C3A" w:rsidR="00405D55" w:rsidRPr="001809CB" w:rsidRDefault="009B2993" w:rsidP="009B2993">
      <w:pPr>
        <w:snapToGrid w:val="0"/>
        <w:spacing w:before="0" w:after="160" w:line="480" w:lineRule="auto"/>
        <w:ind w:left="360"/>
        <w:rPr>
          <w:rFonts w:ascii="Times New Roman" w:hAnsi="Times New Roman"/>
          <w:sz w:val="24"/>
          <w:szCs w:val="24"/>
        </w:rPr>
        <w:pPrChange w:id="602" w:author="luimarco carrascal diaz" w:date="2024-12-13T00:11:00Z" w16du:dateUtc="2024-12-13T05:11:00Z">
          <w:pPr>
            <w:numPr>
              <w:numId w:val="12"/>
            </w:numPr>
            <w:tabs>
              <w:tab w:val="num" w:pos="720"/>
            </w:tabs>
            <w:snapToGrid w:val="0"/>
            <w:spacing w:before="0" w:after="160" w:line="480" w:lineRule="auto"/>
            <w:ind w:firstLine="720"/>
          </w:pPr>
        </w:pPrChange>
      </w:pPr>
      <w:ins w:id="603" w:author="luimarco carrascal diaz" w:date="2024-12-13T00:11:00Z" w16du:dateUtc="2024-12-13T05:11:00Z">
        <w:r>
          <w:rPr>
            <w:rFonts w:ascii="Times New Roman" w:hAnsi="Times New Roman"/>
            <w:sz w:val="24"/>
            <w:szCs w:val="24"/>
            <w:shd w:val="clear" w:color="auto" w:fill="FFFFFF"/>
            <w:lang w:val="en-US"/>
          </w:rPr>
          <w:t>6.</w:t>
        </w:r>
      </w:ins>
      <w:r w:rsidR="00405D55" w:rsidRPr="001809CB">
        <w:rPr>
          <w:rFonts w:ascii="Times New Roman" w:hAnsi="Times New Roman"/>
          <w:sz w:val="24"/>
          <w:szCs w:val="24"/>
          <w:shd w:val="clear" w:color="auto" w:fill="FFFFFF"/>
          <w:lang w:val="en-US"/>
        </w:rPr>
        <w:t xml:space="preserve"> </w:t>
      </w:r>
      <w:r w:rsidR="00405D55" w:rsidRPr="001809CB">
        <w:rPr>
          <w:rFonts w:ascii="Times New Roman" w:hAnsi="Times New Roman"/>
          <w:sz w:val="24"/>
          <w:szCs w:val="24"/>
          <w:lang w:val="en-US"/>
        </w:rPr>
        <w:t xml:space="preserve">P. Leger, H. Fukuda, N. Cardozo, and D. San Martín, "Exploring a Self-Replication Algorithm to Flexibly Match Patterns," IEEE Access, vol. 12, pp. 13553-13566, Jan. 2024, doi: 10.1109/ACCESS.2024.3355319. </w:t>
      </w:r>
      <w:r w:rsidR="00405D55" w:rsidRPr="001809CB">
        <w:rPr>
          <w:rFonts w:ascii="Times New Roman" w:hAnsi="Times New Roman"/>
          <w:sz w:val="24"/>
          <w:szCs w:val="24"/>
        </w:rPr>
        <w:t>****</w:t>
      </w:r>
    </w:p>
    <w:p w14:paraId="4E04C8A7" w14:textId="6A036B56" w:rsidR="00405D55" w:rsidRPr="001809CB" w:rsidDel="009B2993" w:rsidRDefault="00405D55" w:rsidP="009B2993">
      <w:pPr>
        <w:snapToGrid w:val="0"/>
        <w:spacing w:before="0" w:after="160" w:line="480" w:lineRule="auto"/>
        <w:ind w:left="360"/>
        <w:rPr>
          <w:del w:id="604" w:author="luimarco carrascal diaz" w:date="2024-12-13T00:13:00Z" w16du:dateUtc="2024-12-13T05:13:00Z"/>
          <w:rFonts w:ascii="Times New Roman" w:hAnsi="Times New Roman"/>
          <w:sz w:val="24"/>
          <w:szCs w:val="24"/>
          <w:lang w:val="en-US"/>
        </w:rPr>
        <w:pPrChange w:id="605" w:author="luimarco carrascal diaz" w:date="2024-12-13T00:11:00Z" w16du:dateUtc="2024-12-13T05:11:00Z">
          <w:pPr>
            <w:numPr>
              <w:numId w:val="12"/>
            </w:numPr>
            <w:tabs>
              <w:tab w:val="num" w:pos="720"/>
            </w:tabs>
            <w:snapToGrid w:val="0"/>
            <w:spacing w:before="0" w:after="160" w:line="480" w:lineRule="auto"/>
            <w:ind w:firstLine="720"/>
          </w:pPr>
        </w:pPrChange>
      </w:pPr>
      <w:del w:id="606" w:author="luimarco carrascal diaz" w:date="2024-12-13T00:13:00Z" w16du:dateUtc="2024-12-13T05:13:00Z">
        <w:r w:rsidRPr="001809CB" w:rsidDel="009B2993">
          <w:rPr>
            <w:rFonts w:ascii="Times New Roman" w:hAnsi="Times New Roman"/>
            <w:sz w:val="24"/>
            <w:szCs w:val="24"/>
            <w:lang w:val="en-US"/>
          </w:rPr>
          <w:delText xml:space="preserve"> ANTLR: </w:delText>
        </w:r>
        <w:r w:rsidDel="009B2993">
          <w:fldChar w:fldCharType="begin"/>
        </w:r>
        <w:r w:rsidDel="009B2993">
          <w:delInstrText>HYPERLINK "https://www.antlr.org/"</w:delInstrText>
        </w:r>
        <w:r w:rsidDel="009B2993">
          <w:fldChar w:fldCharType="separate"/>
        </w:r>
        <w:r w:rsidRPr="001809CB" w:rsidDel="009B2993">
          <w:rPr>
            <w:rStyle w:val="Hipervnculo"/>
            <w:rFonts w:ascii="Times New Roman" w:hAnsi="Times New Roman"/>
            <w:color w:val="auto"/>
            <w:sz w:val="24"/>
            <w:szCs w:val="24"/>
            <w:lang w:val="en-US"/>
          </w:rPr>
          <w:delText>https://www.antlr.org/</w:delText>
        </w:r>
        <w:r w:rsidDel="009B2993">
          <w:rPr>
            <w:rStyle w:val="Hipervnculo"/>
            <w:rFonts w:ascii="Times New Roman" w:hAnsi="Times New Roman"/>
            <w:color w:val="auto"/>
            <w:sz w:val="24"/>
            <w:szCs w:val="24"/>
            <w:lang w:val="en-US"/>
          </w:rPr>
          <w:fldChar w:fldCharType="end"/>
        </w:r>
        <w:r w:rsidRPr="001809CB" w:rsidDel="009B2993">
          <w:rPr>
            <w:rFonts w:ascii="Times New Roman" w:hAnsi="Times New Roman"/>
            <w:sz w:val="24"/>
            <w:szCs w:val="24"/>
            <w:lang w:val="en-US"/>
          </w:rPr>
          <w:delText xml:space="preserve"> </w:delText>
        </w:r>
      </w:del>
    </w:p>
    <w:p w14:paraId="2892903A" w14:textId="6A0D5323" w:rsidR="00405D55" w:rsidRPr="001809CB" w:rsidDel="00D26EFF" w:rsidRDefault="00405D55" w:rsidP="00AF28FF">
      <w:pPr>
        <w:numPr>
          <w:ilvl w:val="0"/>
          <w:numId w:val="12"/>
        </w:numPr>
        <w:snapToGrid w:val="0"/>
        <w:spacing w:before="0" w:after="160" w:line="480" w:lineRule="auto"/>
        <w:ind w:left="0" w:firstLine="720"/>
        <w:rPr>
          <w:del w:id="607" w:author="luimarco carrascal diaz" w:date="2024-12-12T18:13:00Z" w16du:dateUtc="2024-12-12T23:13:00Z"/>
          <w:rFonts w:ascii="Times New Roman" w:hAnsi="Times New Roman"/>
          <w:sz w:val="24"/>
          <w:szCs w:val="24"/>
        </w:rPr>
      </w:pPr>
      <w:del w:id="608" w:author="luimarco carrascal diaz" w:date="2024-12-12T18:13:00Z" w16du:dateUtc="2024-12-12T23:13:00Z">
        <w:r w:rsidRPr="001809CB" w:rsidDel="00D26EFF">
          <w:rPr>
            <w:rFonts w:ascii="Times New Roman" w:hAnsi="Times New Roman"/>
            <w:sz w:val="24"/>
            <w:szCs w:val="24"/>
          </w:rPr>
          <w:delText>JavaCC: https://javacc.org/******</w:delText>
        </w:r>
      </w:del>
    </w:p>
    <w:p w14:paraId="19B3C795" w14:textId="04506DB4" w:rsidR="00405D55" w:rsidRDefault="009B2993" w:rsidP="00A23A60">
      <w:pPr>
        <w:snapToGrid w:val="0"/>
        <w:spacing w:before="0" w:after="160" w:line="480" w:lineRule="auto"/>
        <w:ind w:firstLine="708"/>
        <w:rPr>
          <w:ins w:id="609" w:author="luimarco carrascal diaz" w:date="2024-12-13T00:23:00Z" w16du:dateUtc="2024-12-13T05:23:00Z"/>
          <w:rFonts w:ascii="Times New Roman" w:hAnsi="Times New Roman"/>
          <w:sz w:val="24"/>
          <w:szCs w:val="24"/>
        </w:rPr>
        <w:pPrChange w:id="610" w:author="luimarco carrascal diaz" w:date="2024-12-13T00:25:00Z" w16du:dateUtc="2024-12-13T05:25:00Z">
          <w:pPr>
            <w:snapToGrid w:val="0"/>
            <w:spacing w:before="0" w:after="160" w:line="480" w:lineRule="auto"/>
          </w:pPr>
        </w:pPrChange>
      </w:pPr>
      <w:ins w:id="611" w:author="luimarco carrascal diaz" w:date="2024-12-13T00:13:00Z" w16du:dateUtc="2024-12-13T05:13:00Z">
        <w:r>
          <w:rPr>
            <w:rFonts w:ascii="Times New Roman" w:hAnsi="Times New Roman"/>
            <w:sz w:val="24"/>
            <w:szCs w:val="24"/>
          </w:rPr>
          <w:t>7.</w:t>
        </w:r>
      </w:ins>
      <w:ins w:id="612" w:author="luimarco carrascal diaz" w:date="2024-12-13T00:12:00Z" w16du:dateUtc="2024-12-13T05:12:00Z">
        <w:r>
          <w:rPr>
            <w:rFonts w:ascii="Times New Roman" w:hAnsi="Times New Roman"/>
            <w:sz w:val="24"/>
            <w:szCs w:val="24"/>
          </w:rPr>
          <w:t xml:space="preserve">  </w:t>
        </w:r>
      </w:ins>
      <w:r w:rsidR="00405D55" w:rsidRPr="001809CB">
        <w:rPr>
          <w:rFonts w:ascii="Times New Roman" w:hAnsi="Times New Roman"/>
          <w:sz w:val="24"/>
          <w:szCs w:val="24"/>
        </w:rPr>
        <w:t xml:space="preserve">PEG.js: https://pegjs.org/  </w:t>
      </w:r>
    </w:p>
    <w:p w14:paraId="163460A3" w14:textId="6A92A05A" w:rsidR="004E41C5" w:rsidRPr="001809CB" w:rsidRDefault="00A23A60" w:rsidP="00A23A60">
      <w:pPr>
        <w:snapToGrid w:val="0"/>
        <w:spacing w:before="0" w:after="160" w:line="480" w:lineRule="auto"/>
        <w:rPr>
          <w:rFonts w:ascii="Times New Roman" w:hAnsi="Times New Roman"/>
          <w:sz w:val="24"/>
          <w:szCs w:val="24"/>
        </w:rPr>
        <w:pPrChange w:id="613" w:author="luimarco carrascal diaz" w:date="2024-12-13T00:25:00Z" w16du:dateUtc="2024-12-13T05:25:00Z">
          <w:pPr>
            <w:numPr>
              <w:numId w:val="12"/>
            </w:numPr>
            <w:tabs>
              <w:tab w:val="num" w:pos="720"/>
            </w:tabs>
            <w:snapToGrid w:val="0"/>
            <w:spacing w:before="0" w:after="160" w:line="480" w:lineRule="auto"/>
            <w:ind w:firstLine="720"/>
          </w:pPr>
        </w:pPrChange>
      </w:pPr>
      <w:ins w:id="614" w:author="luimarco carrascal diaz" w:date="2024-12-13T00:24:00Z" w16du:dateUtc="2024-12-13T05:24:00Z">
        <w:r w:rsidRPr="00A23A60">
          <w:rPr>
            <w:rFonts w:ascii="Times New Roman" w:hAnsi="Times New Roman"/>
            <w:sz w:val="24"/>
            <w:szCs w:val="24"/>
          </w:rPr>
          <w:t xml:space="preserve">[8] "Dart 3 </w:t>
        </w:r>
        <w:proofErr w:type="spellStart"/>
        <w:r w:rsidRPr="00A23A60">
          <w:rPr>
            <w:rFonts w:ascii="Times New Roman" w:hAnsi="Times New Roman"/>
            <w:sz w:val="24"/>
            <w:szCs w:val="24"/>
          </w:rPr>
          <w:t>Overview</w:t>
        </w:r>
        <w:proofErr w:type="spellEnd"/>
        <w:r w:rsidRPr="00A23A60">
          <w:rPr>
            <w:rFonts w:ascii="Times New Roman" w:hAnsi="Times New Roman"/>
            <w:sz w:val="24"/>
            <w:szCs w:val="24"/>
          </w:rPr>
          <w:t xml:space="preserve">," </w:t>
        </w:r>
        <w:proofErr w:type="spellStart"/>
        <w:r w:rsidRPr="00A23A60">
          <w:rPr>
            <w:rFonts w:ascii="Times New Roman" w:hAnsi="Times New Roman"/>
            <w:sz w:val="24"/>
            <w:szCs w:val="24"/>
          </w:rPr>
          <w:t>Lazebny</w:t>
        </w:r>
        <w:proofErr w:type="spellEnd"/>
        <w:r w:rsidRPr="00A23A60">
          <w:rPr>
            <w:rFonts w:ascii="Times New Roman" w:hAnsi="Times New Roman"/>
            <w:sz w:val="24"/>
            <w:szCs w:val="24"/>
          </w:rPr>
          <w:t xml:space="preserve">. [Online]. Disponible: https://lazebny.io/dart3/. [Accedido: </w:t>
        </w:r>
      </w:ins>
      <w:ins w:id="615" w:author="luimarco carrascal diaz" w:date="2024-12-13T00:25:00Z" w16du:dateUtc="2024-12-13T05:25:00Z">
        <w:r>
          <w:rPr>
            <w:rFonts w:ascii="Times New Roman" w:hAnsi="Times New Roman"/>
            <w:sz w:val="24"/>
            <w:szCs w:val="24"/>
          </w:rPr>
          <w:t xml:space="preserve">   </w:t>
        </w:r>
      </w:ins>
      <w:ins w:id="616" w:author="luimarco carrascal diaz" w:date="2024-12-13T00:24:00Z" w16du:dateUtc="2024-12-13T05:24:00Z">
        <w:r w:rsidRPr="00A23A60">
          <w:rPr>
            <w:rFonts w:ascii="Times New Roman" w:hAnsi="Times New Roman"/>
            <w:sz w:val="24"/>
            <w:szCs w:val="24"/>
          </w:rPr>
          <w:t>28-Mar-2024].</w:t>
        </w:r>
      </w:ins>
    </w:p>
    <w:p w14:paraId="14BF1DFA" w14:textId="782FCA85" w:rsidR="00681ADB" w:rsidRPr="001809CB" w:rsidRDefault="00681ADB" w:rsidP="00AF28FF">
      <w:pPr>
        <w:pStyle w:val="Ttulo2"/>
        <w:snapToGrid w:val="0"/>
        <w:spacing w:before="0" w:after="160" w:line="480" w:lineRule="auto"/>
        <w:ind w:firstLine="720"/>
        <w:rPr>
          <w:rFonts w:ascii="Times New Roman" w:hAnsi="Times New Roman" w:cs="Times New Roman"/>
          <w:color w:val="auto"/>
          <w:sz w:val="24"/>
          <w:szCs w:val="24"/>
        </w:rPr>
      </w:pPr>
      <w:bookmarkStart w:id="617" w:name="_Toc168520898"/>
    </w:p>
    <w:p w14:paraId="0A89BB07" w14:textId="61AF14D5" w:rsidR="00405D55" w:rsidRPr="001809CB" w:rsidRDefault="00405D55" w:rsidP="00AF28FF">
      <w:pPr>
        <w:pStyle w:val="Ttulo1"/>
        <w:snapToGrid w:val="0"/>
        <w:spacing w:before="0" w:after="160" w:line="480" w:lineRule="auto"/>
        <w:ind w:firstLine="720"/>
        <w:rPr>
          <w:rFonts w:ascii="Times New Roman" w:hAnsi="Times New Roman" w:cs="Times New Roman"/>
          <w:b/>
          <w:bCs/>
          <w:color w:val="auto"/>
          <w:sz w:val="24"/>
          <w:szCs w:val="24"/>
        </w:rPr>
      </w:pPr>
      <w:bookmarkStart w:id="618" w:name="_Toc169876963"/>
      <w:bookmarkStart w:id="619" w:name="_Toc170248494"/>
      <w:r w:rsidRPr="001809CB">
        <w:rPr>
          <w:rFonts w:ascii="Times New Roman" w:hAnsi="Times New Roman" w:cs="Times New Roman"/>
          <w:b/>
          <w:bCs/>
          <w:color w:val="auto"/>
          <w:sz w:val="24"/>
          <w:szCs w:val="24"/>
        </w:rPr>
        <w:t>Apéndices</w:t>
      </w:r>
      <w:bookmarkEnd w:id="617"/>
      <w:bookmarkEnd w:id="618"/>
      <w:bookmarkEnd w:id="619"/>
      <w:r w:rsidRPr="001809CB">
        <w:rPr>
          <w:rFonts w:ascii="Times New Roman" w:hAnsi="Times New Roman" w:cs="Times New Roman"/>
          <w:b/>
          <w:bCs/>
          <w:color w:val="auto"/>
          <w:sz w:val="24"/>
          <w:szCs w:val="24"/>
        </w:rPr>
        <w:t xml:space="preserve"> </w:t>
      </w:r>
    </w:p>
    <w:p w14:paraId="60D8B5D6" w14:textId="77777777" w:rsidR="00405D55" w:rsidRPr="001809CB" w:rsidRDefault="00405D55" w:rsidP="00AF28FF">
      <w:pPr>
        <w:snapToGrid w:val="0"/>
        <w:spacing w:before="0" w:after="160" w:line="480" w:lineRule="auto"/>
        <w:ind w:firstLine="720"/>
        <w:rPr>
          <w:rFonts w:ascii="Times New Roman" w:hAnsi="Times New Roman"/>
          <w:sz w:val="24"/>
          <w:szCs w:val="24"/>
        </w:rPr>
      </w:pPr>
      <w:r w:rsidRPr="001809CB">
        <w:rPr>
          <w:rFonts w:ascii="Times New Roman" w:hAnsi="Times New Roman"/>
          <w:sz w:val="24"/>
          <w:szCs w:val="24"/>
        </w:rPr>
        <w:t>Para más información sobre los resultados de esta investigación consulte el siguiente repositorio de propiedad pública en Git</w:t>
      </w:r>
      <w:del w:id="620" w:author="Nicolas Cardozo Alvarez" w:date="2024-12-08T16:32:00Z" w16du:dateUtc="2024-12-08T21:32:00Z">
        <w:r w:rsidRPr="001809CB" w:rsidDel="00C1127D">
          <w:rPr>
            <w:rFonts w:ascii="Times New Roman" w:hAnsi="Times New Roman"/>
            <w:sz w:val="24"/>
            <w:szCs w:val="24"/>
          </w:rPr>
          <w:delText xml:space="preserve"> </w:delText>
        </w:r>
      </w:del>
      <w:r w:rsidRPr="001809CB">
        <w:rPr>
          <w:rFonts w:ascii="Times New Roman" w:hAnsi="Times New Roman"/>
          <w:sz w:val="24"/>
          <w:szCs w:val="24"/>
        </w:rPr>
        <w:t xml:space="preserve">Hub. </w:t>
      </w:r>
    </w:p>
    <w:p w14:paraId="74C4B8B7" w14:textId="32BE7394" w:rsidR="00405D55" w:rsidRPr="001809CB" w:rsidRDefault="00405D55" w:rsidP="00AF28FF">
      <w:pPr>
        <w:pStyle w:val="Encabezado"/>
        <w:tabs>
          <w:tab w:val="clear" w:pos="4320"/>
          <w:tab w:val="clear" w:pos="8640"/>
        </w:tabs>
        <w:snapToGrid w:val="0"/>
        <w:spacing w:before="0" w:after="160" w:line="480" w:lineRule="auto"/>
        <w:ind w:firstLine="720"/>
        <w:rPr>
          <w:rFonts w:ascii="Times New Roman" w:hAnsi="Times New Roman"/>
          <w:sz w:val="24"/>
          <w:szCs w:val="24"/>
          <w:u w:val="single"/>
        </w:rPr>
      </w:pPr>
      <w:hyperlink r:id="rId39" w:history="1">
        <w:r w:rsidRPr="001809CB">
          <w:rPr>
            <w:rStyle w:val="Hipervnculo"/>
            <w:rFonts w:ascii="Times New Roman" w:hAnsi="Times New Roman"/>
            <w:color w:val="auto"/>
            <w:sz w:val="24"/>
            <w:szCs w:val="24"/>
          </w:rPr>
          <w:t>https://github.com/LuimarcoCarrascalDiaz/UIClones</w:t>
        </w:r>
      </w:hyperlink>
    </w:p>
    <w:p w14:paraId="39EF4CDA" w14:textId="77777777" w:rsidR="00405D55" w:rsidRPr="001809CB" w:rsidRDefault="00405D55" w:rsidP="00AF28FF">
      <w:pPr>
        <w:pStyle w:val="Encabezado"/>
        <w:tabs>
          <w:tab w:val="clear" w:pos="4320"/>
          <w:tab w:val="clear" w:pos="8640"/>
        </w:tabs>
        <w:snapToGrid w:val="0"/>
        <w:spacing w:before="0" w:after="160" w:line="480" w:lineRule="auto"/>
        <w:ind w:firstLine="720"/>
        <w:rPr>
          <w:rFonts w:ascii="Times New Roman" w:hAnsi="Times New Roman"/>
          <w:sz w:val="24"/>
          <w:szCs w:val="24"/>
        </w:rPr>
      </w:pPr>
    </w:p>
    <w:p w14:paraId="26077A2A" w14:textId="77777777" w:rsidR="001E1B67" w:rsidRPr="001809CB" w:rsidRDefault="001E1B67" w:rsidP="00AF28FF">
      <w:pPr>
        <w:snapToGrid w:val="0"/>
        <w:spacing w:before="0" w:after="160" w:line="480" w:lineRule="auto"/>
        <w:ind w:firstLine="720"/>
        <w:rPr>
          <w:rFonts w:ascii="Times New Roman" w:hAnsi="Times New Roman"/>
          <w:sz w:val="24"/>
          <w:szCs w:val="24"/>
          <w:lang w:val="es-ES_tradnl"/>
        </w:rPr>
      </w:pPr>
    </w:p>
    <w:sectPr w:rsidR="001E1B67" w:rsidRPr="001809CB" w:rsidSect="001809CB">
      <w:headerReference w:type="default" r:id="rId40"/>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Nicolas Cardozo Alvarez" w:date="2024-12-08T12:40:00Z" w:initials="NC">
    <w:p w14:paraId="30040E42" w14:textId="77777777" w:rsidR="00AF28FF" w:rsidRDefault="00AF28FF" w:rsidP="00AF28FF">
      <w:pPr>
        <w:jc w:val="left"/>
      </w:pPr>
      <w:r>
        <w:rPr>
          <w:rStyle w:val="Refdecomentario"/>
        </w:rPr>
        <w:annotationRef/>
      </w:r>
      <w:r>
        <w:t>repetido</w:t>
      </w:r>
    </w:p>
  </w:comment>
  <w:comment w:id="52" w:author="Nicolas Cardozo Alvarez" w:date="2024-12-08T13:26:00Z" w:initials="NC">
    <w:p w14:paraId="799B9BC4" w14:textId="77777777" w:rsidR="00B20143" w:rsidRDefault="00B20143" w:rsidP="00B20143">
      <w:pPr>
        <w:jc w:val="left"/>
      </w:pPr>
      <w:r>
        <w:rPr>
          <w:rStyle w:val="Refdecomentario"/>
        </w:rPr>
        <w:annotationRef/>
      </w:r>
      <w:r>
        <w:t xml:space="preserve">Poner una imagen del árbol acá </w:t>
      </w:r>
    </w:p>
  </w:comment>
  <w:comment w:id="80" w:author="Nicolas Cardozo Alvarez" w:date="2024-12-08T15:49:00Z" w:initials="NC">
    <w:p w14:paraId="1BBE82DB" w14:textId="77777777" w:rsidR="005F1C87" w:rsidRDefault="005F1C87" w:rsidP="005F1C87">
      <w:pPr>
        <w:jc w:val="left"/>
      </w:pPr>
      <w:r>
        <w:rPr>
          <w:rStyle w:val="Refdecomentario"/>
        </w:rPr>
        <w:annotationRef/>
      </w:r>
      <w:r>
        <w:t>falta la referencia a ANTLR</w:t>
      </w:r>
    </w:p>
  </w:comment>
  <w:comment w:id="84" w:author="Nicolas Cardozo Alvarez" w:date="2024-12-08T15:51:00Z" w:initials="NC">
    <w:p w14:paraId="1DAC5A3A" w14:textId="77777777" w:rsidR="005F1C87" w:rsidRDefault="005F1C87" w:rsidP="005F1C87">
      <w:pPr>
        <w:jc w:val="left"/>
      </w:pPr>
      <w:r>
        <w:rPr>
          <w:rStyle w:val="Refdecomentario"/>
        </w:rPr>
        <w:annotationRef/>
      </w:r>
      <w:r>
        <w:t>falta la referencia</w:t>
      </w:r>
    </w:p>
  </w:comment>
  <w:comment w:id="88" w:author="Nicolas Cardozo Alvarez" w:date="2024-12-08T15:52:00Z" w:initials="NC">
    <w:p w14:paraId="38A1A313" w14:textId="77777777" w:rsidR="005F1C87" w:rsidRDefault="005F1C87" w:rsidP="005F1C87">
      <w:pPr>
        <w:jc w:val="left"/>
      </w:pPr>
      <w:r>
        <w:rPr>
          <w:rStyle w:val="Refdecomentario"/>
        </w:rPr>
        <w:annotationRef/>
      </w:r>
      <w:r>
        <w:t>falta la referencia</w:t>
      </w:r>
    </w:p>
  </w:comment>
  <w:comment w:id="96" w:author="Nicolas Cardozo Alvarez" w:date="2024-12-08T15:53:00Z" w:initials="NC">
    <w:p w14:paraId="3923F773" w14:textId="77777777" w:rsidR="005F1C87" w:rsidRDefault="005F1C87" w:rsidP="005F1C87">
      <w:pPr>
        <w:jc w:val="left"/>
      </w:pPr>
      <w:r>
        <w:rPr>
          <w:rStyle w:val="Refdecomentario"/>
        </w:rPr>
        <w:annotationRef/>
      </w:r>
      <w:r>
        <w:t>poner al pie de página el link del repositorio de la solución, mencionando que ese es el repositorio de la definición de la gramática</w:t>
      </w:r>
    </w:p>
  </w:comment>
  <w:comment w:id="103" w:author="Nicolas Cardozo Alvarez" w:date="2024-12-08T15:58:00Z" w:initials="NC">
    <w:p w14:paraId="78E4CC2B" w14:textId="77777777" w:rsidR="004E41C5" w:rsidRDefault="00A806A7" w:rsidP="004E41C5">
      <w:pPr>
        <w:pStyle w:val="Textocomentario"/>
        <w:jc w:val="left"/>
      </w:pPr>
      <w:r>
        <w:rPr>
          <w:rStyle w:val="Refdecomentario"/>
        </w:rPr>
        <w:annotationRef/>
      </w:r>
      <w:r w:rsidR="004E41C5">
        <w:t>cuantifique las palabras nuevas</w:t>
      </w:r>
    </w:p>
  </w:comment>
  <w:comment w:id="110" w:author="Nicolas Cardozo Alvarez" w:date="2024-12-08T15:55:00Z" w:initials="NC">
    <w:p w14:paraId="2C74A968" w14:textId="6024608F" w:rsidR="005F1C87" w:rsidRDefault="005F1C87" w:rsidP="005F1C87">
      <w:pPr>
        <w:jc w:val="left"/>
      </w:pPr>
      <w:r>
        <w:rPr>
          <w:rStyle w:val="Refdecomentario"/>
        </w:rPr>
        <w:annotationRef/>
      </w:r>
      <w:r>
        <w:t>cuantifique cuantas reglas se añadieron</w:t>
      </w:r>
    </w:p>
  </w:comment>
  <w:comment w:id="124" w:author="Nicolas Cardozo Alvarez" w:date="2024-12-08T16:02:00Z" w:initials="NC">
    <w:p w14:paraId="53ACC964" w14:textId="77777777" w:rsidR="00A806A7" w:rsidRDefault="00A806A7" w:rsidP="00A806A7">
      <w:pPr>
        <w:jc w:val="left"/>
      </w:pPr>
      <w:r>
        <w:rPr>
          <w:rStyle w:val="Refdecomentario"/>
        </w:rPr>
        <w:annotationRef/>
      </w:r>
      <w:r>
        <w:t>Ponga la definición de todas las reglas de esta forma</w:t>
      </w:r>
    </w:p>
  </w:comment>
  <w:comment w:id="127" w:author="Nicolas Cardozo Alvarez" w:date="2024-12-08T16:04:00Z" w:initials="NC">
    <w:p w14:paraId="26D3A47E" w14:textId="77777777" w:rsidR="00A806A7" w:rsidRDefault="00A806A7" w:rsidP="00A806A7">
      <w:pPr>
        <w:jc w:val="left"/>
      </w:pPr>
      <w:r>
        <w:rPr>
          <w:rStyle w:val="Refdecomentario"/>
        </w:rPr>
        <w:annotationRef/>
      </w:r>
      <w:r>
        <w:t>En donde esta el ejemplo? esto esta muy desarodenado</w:t>
      </w:r>
    </w:p>
  </w:comment>
  <w:comment w:id="171" w:author="Nicolas Cardozo Alvarez" w:date="2024-12-08T16:10:00Z" w:initials="NC">
    <w:p w14:paraId="78543116" w14:textId="77777777" w:rsidR="004A2625" w:rsidRDefault="004A2625" w:rsidP="004A2625">
      <w:pPr>
        <w:jc w:val="left"/>
      </w:pPr>
      <w:r>
        <w:rPr>
          <w:rStyle w:val="Refdecomentario"/>
        </w:rPr>
        <w:annotationRef/>
      </w:r>
      <w:r>
        <w:t>Esto no esta asociado a nada a que se refiere?</w:t>
      </w:r>
    </w:p>
  </w:comment>
  <w:comment w:id="269" w:author="Nicolas Cardozo Alvarez" w:date="2024-12-08T16:11:00Z" w:initials="NC">
    <w:p w14:paraId="6316D136" w14:textId="77777777" w:rsidR="004A2625" w:rsidRDefault="004A2625" w:rsidP="004A2625">
      <w:pPr>
        <w:jc w:val="left"/>
      </w:pPr>
      <w:r>
        <w:rPr>
          <w:rStyle w:val="Refdecomentario"/>
        </w:rPr>
        <w:annotationRef/>
      </w:r>
      <w:r>
        <w:t>cuál es la instrucción anterior?</w:t>
      </w:r>
    </w:p>
    <w:p w14:paraId="002BB8F3" w14:textId="77777777" w:rsidR="004A2625" w:rsidRDefault="004A2625" w:rsidP="004A2625">
      <w:pPr>
        <w:jc w:val="left"/>
      </w:pPr>
    </w:p>
  </w:comment>
  <w:comment w:id="271" w:author="Nicolas Cardozo Alvarez" w:date="2024-12-08T16:12:00Z" w:initials="NC">
    <w:p w14:paraId="52588B02" w14:textId="77777777" w:rsidR="0007206F" w:rsidRDefault="004A2625" w:rsidP="0007206F">
      <w:pPr>
        <w:pStyle w:val="Textocomentario"/>
        <w:jc w:val="left"/>
      </w:pPr>
      <w:r>
        <w:rPr>
          <w:rStyle w:val="Refdecomentario"/>
        </w:rPr>
        <w:annotationRef/>
      </w:r>
      <w:r w:rsidR="0007206F">
        <w:t>No hay ejemplo</w:t>
      </w:r>
    </w:p>
  </w:comment>
  <w:comment w:id="398" w:author="Nicolas Cardozo Alvarez" w:date="2024-12-08T16:18:00Z" w:initials="NC">
    <w:p w14:paraId="0ABF9C61" w14:textId="69B7AC88" w:rsidR="00A21F2E" w:rsidRDefault="00A21F2E" w:rsidP="00A21F2E">
      <w:pPr>
        <w:jc w:val="left"/>
      </w:pPr>
      <w:r>
        <w:rPr>
          <w:rStyle w:val="Refdecomentario"/>
        </w:rPr>
        <w:annotationRef/>
      </w:r>
      <w:r>
        <w:t>quitar los números de las imágenes</w:t>
      </w:r>
    </w:p>
  </w:comment>
  <w:comment w:id="399" w:author="luimarco carrascal diaz" w:date="2024-12-12T20:09:00Z" w:initials="lc">
    <w:p w14:paraId="3F6129F2" w14:textId="7EF2D358" w:rsidR="00617E9C" w:rsidRDefault="00617E9C" w:rsidP="00617E9C">
      <w:pPr>
        <w:pStyle w:val="Textocomentario"/>
        <w:jc w:val="left"/>
      </w:pPr>
      <w:r>
        <w:rPr>
          <w:rStyle w:val="Refdecomentario"/>
        </w:rPr>
        <w:annotationRef/>
      </w:r>
      <w:r>
        <w:rPr>
          <w:noProof/>
        </w:rPr>
        <w:drawing>
          <wp:inline distT="0" distB="0" distL="0" distR="0" wp14:anchorId="44A2CC9B" wp14:editId="5A3E76A6">
            <wp:extent cx="4846320" cy="2849880"/>
            <wp:effectExtent l="0" t="0" r="0" b="7620"/>
            <wp:docPr id="2031080212"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0212" name="Imagen 2031080212" descr="Image"/>
                    <pic:cNvPicPr/>
                  </pic:nvPicPr>
                  <pic:blipFill>
                    <a:blip r:embed="rId1">
                      <a:extLst>
                        <a:ext uri="{28A0092B-C50C-407E-A947-70E740481C1C}">
                          <a14:useLocalDpi xmlns:a14="http://schemas.microsoft.com/office/drawing/2010/main" val="0"/>
                        </a:ext>
                      </a:extLst>
                    </a:blip>
                    <a:stretch>
                      <a:fillRect/>
                    </a:stretch>
                  </pic:blipFill>
                  <pic:spPr>
                    <a:xfrm>
                      <a:off x="0" y="0"/>
                      <a:ext cx="4846320" cy="2849880"/>
                    </a:xfrm>
                    <a:prstGeom prst="rect">
                      <a:avLst/>
                    </a:prstGeom>
                  </pic:spPr>
                </pic:pic>
              </a:graphicData>
            </a:graphic>
          </wp:inline>
        </w:drawing>
      </w:r>
    </w:p>
  </w:comment>
  <w:comment w:id="401" w:author="Nicolas Cardozo Alvarez" w:date="2024-12-08T16:19:00Z" w:initials="NC">
    <w:p w14:paraId="2B75026F" w14:textId="650297A8" w:rsidR="00A21F2E" w:rsidRDefault="00A21F2E" w:rsidP="00A21F2E">
      <w:pPr>
        <w:jc w:val="left"/>
      </w:pPr>
      <w:r>
        <w:rPr>
          <w:rStyle w:val="Refdecomentario"/>
        </w:rPr>
        <w:annotationRef/>
      </w:r>
      <w:r>
        <w:t>Las referencias a dart no son uniformes, aveces DART, aveces Dart, aveces dart. Escoja una sola y úsela todo el tiempo.</w:t>
      </w:r>
    </w:p>
  </w:comment>
  <w:comment w:id="403" w:author="Nicolas Cardozo Alvarez" w:date="2024-12-08T16:22:00Z" w:initials="NC">
    <w:p w14:paraId="53811854" w14:textId="77777777" w:rsidR="00A21F2E" w:rsidRDefault="00A21F2E" w:rsidP="00A21F2E">
      <w:pPr>
        <w:jc w:val="left"/>
      </w:pPr>
      <w:r>
        <w:rPr>
          <w:rStyle w:val="Refdecomentario"/>
        </w:rPr>
        <w:annotationRef/>
      </w:r>
      <w:r>
        <w:t>Todo el código debería estar a un espacio simple</w:t>
      </w:r>
    </w:p>
  </w:comment>
  <w:comment w:id="556" w:author="Nicolas Cardozo Alvarez" w:date="2024-12-08T16:30:00Z" w:initials="NC">
    <w:p w14:paraId="39CC608A" w14:textId="77777777" w:rsidR="00C1127D" w:rsidRDefault="00C1127D" w:rsidP="00C1127D">
      <w:pPr>
        <w:jc w:val="left"/>
      </w:pPr>
      <w:r>
        <w:rPr>
          <w:rStyle w:val="Refdecomentario"/>
        </w:rPr>
        <w:annotationRef/>
      </w:r>
      <w:r>
        <w:t>Genera error, No se genera el AST</w:t>
      </w:r>
    </w:p>
  </w:comment>
  <w:comment w:id="574" w:author="Nicolas Cardozo Alvarez" w:date="2024-12-08T16:31:00Z" w:initials="NC">
    <w:p w14:paraId="3FD91235" w14:textId="77777777" w:rsidR="00C1127D" w:rsidRDefault="00C1127D" w:rsidP="00C1127D">
      <w:pPr>
        <w:jc w:val="left"/>
      </w:pPr>
      <w:r>
        <w:rPr>
          <w:rStyle w:val="Refdecomentario"/>
        </w:rPr>
        <w:annotationRef/>
      </w:r>
      <w:r>
        <w:t>Esto no es realmente una discusión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040E42" w15:done="1"/>
  <w15:commentEx w15:paraId="799B9BC4" w15:done="1"/>
  <w15:commentEx w15:paraId="1BBE82DB" w15:done="1"/>
  <w15:commentEx w15:paraId="1DAC5A3A" w15:done="1"/>
  <w15:commentEx w15:paraId="38A1A313" w15:done="1"/>
  <w15:commentEx w15:paraId="3923F773" w15:done="1"/>
  <w15:commentEx w15:paraId="78E4CC2B" w15:done="1"/>
  <w15:commentEx w15:paraId="2C74A968" w15:done="1"/>
  <w15:commentEx w15:paraId="53ACC964" w15:done="1"/>
  <w15:commentEx w15:paraId="26D3A47E" w15:done="1"/>
  <w15:commentEx w15:paraId="78543116" w15:done="1"/>
  <w15:commentEx w15:paraId="002BB8F3" w15:done="1"/>
  <w15:commentEx w15:paraId="52588B02" w15:done="1"/>
  <w15:commentEx w15:paraId="0ABF9C61" w15:done="1"/>
  <w15:commentEx w15:paraId="3F6129F2" w15:paraIdParent="0ABF9C61" w15:done="1"/>
  <w15:commentEx w15:paraId="2B75026F" w15:done="1"/>
  <w15:commentEx w15:paraId="53811854" w15:done="1"/>
  <w15:commentEx w15:paraId="39CC608A" w15:done="1"/>
  <w15:commentEx w15:paraId="3FD9123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9504A5" w16cex:dateUtc="2024-12-08T17:40:00Z"/>
  <w16cex:commentExtensible w16cex:durableId="63D90EAE" w16cex:dateUtc="2024-12-08T18:26:00Z"/>
  <w16cex:commentExtensible w16cex:durableId="4C0BA9A2" w16cex:dateUtc="2024-12-08T20:49:00Z"/>
  <w16cex:commentExtensible w16cex:durableId="00C2257E" w16cex:dateUtc="2024-12-08T20:51:00Z"/>
  <w16cex:commentExtensible w16cex:durableId="0271897B" w16cex:dateUtc="2024-12-08T20:52:00Z"/>
  <w16cex:commentExtensible w16cex:durableId="27349D80" w16cex:dateUtc="2024-12-08T20:53:00Z"/>
  <w16cex:commentExtensible w16cex:durableId="03D172EF" w16cex:dateUtc="2024-12-08T20:58:00Z"/>
  <w16cex:commentExtensible w16cex:durableId="7924384A" w16cex:dateUtc="2024-12-08T20:55:00Z"/>
  <w16cex:commentExtensible w16cex:durableId="720EEE2F" w16cex:dateUtc="2024-12-08T21:02:00Z"/>
  <w16cex:commentExtensible w16cex:durableId="14DE431D" w16cex:dateUtc="2024-12-08T21:04:00Z"/>
  <w16cex:commentExtensible w16cex:durableId="0F89A54C" w16cex:dateUtc="2024-12-08T21:10:00Z"/>
  <w16cex:commentExtensible w16cex:durableId="26AB9EB8" w16cex:dateUtc="2024-12-08T21:11:00Z"/>
  <w16cex:commentExtensible w16cex:durableId="1B3A0E09" w16cex:dateUtc="2024-12-08T21:12:00Z"/>
  <w16cex:commentExtensible w16cex:durableId="15FEA3D3" w16cex:dateUtc="2024-12-08T21:18:00Z"/>
  <w16cex:commentExtensible w16cex:durableId="5D3678E1" w16cex:dateUtc="2024-12-13T01:09:00Z"/>
  <w16cex:commentExtensible w16cex:durableId="656D7D01" w16cex:dateUtc="2024-12-08T21:19:00Z"/>
  <w16cex:commentExtensible w16cex:durableId="0B564C59" w16cex:dateUtc="2024-12-08T21:22:00Z"/>
  <w16cex:commentExtensible w16cex:durableId="07ED4FA6" w16cex:dateUtc="2024-12-08T21:30:00Z"/>
  <w16cex:commentExtensible w16cex:durableId="6B6562B4" w16cex:dateUtc="2024-12-08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040E42" w16cid:durableId="3B9504A5"/>
  <w16cid:commentId w16cid:paraId="799B9BC4" w16cid:durableId="63D90EAE"/>
  <w16cid:commentId w16cid:paraId="1BBE82DB" w16cid:durableId="4C0BA9A2"/>
  <w16cid:commentId w16cid:paraId="1DAC5A3A" w16cid:durableId="00C2257E"/>
  <w16cid:commentId w16cid:paraId="38A1A313" w16cid:durableId="0271897B"/>
  <w16cid:commentId w16cid:paraId="3923F773" w16cid:durableId="27349D80"/>
  <w16cid:commentId w16cid:paraId="78E4CC2B" w16cid:durableId="03D172EF"/>
  <w16cid:commentId w16cid:paraId="2C74A968" w16cid:durableId="7924384A"/>
  <w16cid:commentId w16cid:paraId="53ACC964" w16cid:durableId="720EEE2F"/>
  <w16cid:commentId w16cid:paraId="26D3A47E" w16cid:durableId="14DE431D"/>
  <w16cid:commentId w16cid:paraId="78543116" w16cid:durableId="0F89A54C"/>
  <w16cid:commentId w16cid:paraId="002BB8F3" w16cid:durableId="26AB9EB8"/>
  <w16cid:commentId w16cid:paraId="52588B02" w16cid:durableId="1B3A0E09"/>
  <w16cid:commentId w16cid:paraId="0ABF9C61" w16cid:durableId="15FEA3D3"/>
  <w16cid:commentId w16cid:paraId="3F6129F2" w16cid:durableId="5D3678E1"/>
  <w16cid:commentId w16cid:paraId="2B75026F" w16cid:durableId="656D7D01"/>
  <w16cid:commentId w16cid:paraId="53811854" w16cid:durableId="0B564C59"/>
  <w16cid:commentId w16cid:paraId="39CC608A" w16cid:durableId="07ED4FA6"/>
  <w16cid:commentId w16cid:paraId="3FD91235" w16cid:durableId="6B656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03C75" w14:textId="77777777" w:rsidR="00747FAA" w:rsidRPr="00B2727E" w:rsidRDefault="00747FAA" w:rsidP="00FD23EB">
      <w:pPr>
        <w:spacing w:before="0"/>
      </w:pPr>
      <w:r w:rsidRPr="00B2727E">
        <w:separator/>
      </w:r>
    </w:p>
  </w:endnote>
  <w:endnote w:type="continuationSeparator" w:id="0">
    <w:p w14:paraId="7FBDE420" w14:textId="77777777" w:rsidR="00747FAA" w:rsidRPr="00B2727E" w:rsidRDefault="00747FAA" w:rsidP="00FD23EB">
      <w:pPr>
        <w:spacing w:before="0"/>
      </w:pPr>
      <w:r w:rsidRPr="00B27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merican Typewriter">
    <w:charset w:val="4D"/>
    <w:family w:val="roman"/>
    <w:pitch w:val="variable"/>
    <w:sig w:usb0="A000006F" w:usb1="00000019" w:usb2="00000000" w:usb3="00000000" w:csb0="00000111" w:csb1="00000000"/>
  </w:font>
  <w:font w:name="Times Roman">
    <w:altName w:val="Times New Roman"/>
    <w:charset w:val="00"/>
    <w:family w:val="roman"/>
    <w:pitch w:val="default"/>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66CE7" w14:textId="15A5D1AB" w:rsidR="005F2137" w:rsidRDefault="005F2137">
    <w:pPr>
      <w:pStyle w:val="Piedepgina"/>
      <w:rPr>
        <w:ins w:id="21" w:author="luimarco carrascal diaz" w:date="2024-12-12T23:36:00Z" w16du:dateUtc="2024-12-13T04:36:00Z"/>
      </w:rPr>
    </w:pPr>
    <w:ins w:id="22" w:author="luimarco carrascal diaz" w:date="2024-12-12T23:38:00Z" w16du:dateUtc="2024-12-13T04:38:00Z">
      <w:r>
        <w:fldChar w:fldCharType="begin"/>
      </w:r>
      <w:r>
        <w:instrText>HYPERLINK "</w:instrText>
      </w:r>
      <w:r w:rsidRPr="005F2137">
        <w:instrText>https://github.com/LuimarcoCarrascalDiaz/HerramientasDeAnalisisDart3</w:instrText>
      </w:r>
      <w:r>
        <w:instrText>"</w:instrText>
      </w:r>
      <w:r>
        <w:fldChar w:fldCharType="separate"/>
      </w:r>
      <w:r w:rsidRPr="001C13C9">
        <w:rPr>
          <w:rStyle w:val="Hipervnculo"/>
        </w:rPr>
        <w:t>https://github.com/LuimarcoCarrascalDiaz/HerramientasDeAnalisisDart3</w:t>
      </w:r>
      <w:r>
        <w:fldChar w:fldCharType="end"/>
      </w:r>
      <w:r>
        <w:t xml:space="preserve"> Este enlace corresponde al repositorio de la definición de la gramática</w:t>
      </w:r>
    </w:ins>
  </w:p>
  <w:p w14:paraId="5A037625" w14:textId="77777777" w:rsidR="00FD23EB" w:rsidRPr="00B2727E" w:rsidRDefault="00FD2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DE9D3" w14:textId="77777777" w:rsidR="00747FAA" w:rsidRPr="00B2727E" w:rsidRDefault="00747FAA" w:rsidP="00FD23EB">
      <w:pPr>
        <w:spacing w:before="0"/>
      </w:pPr>
      <w:r w:rsidRPr="00B2727E">
        <w:separator/>
      </w:r>
    </w:p>
  </w:footnote>
  <w:footnote w:type="continuationSeparator" w:id="0">
    <w:p w14:paraId="73325BAB" w14:textId="77777777" w:rsidR="00747FAA" w:rsidRPr="00B2727E" w:rsidRDefault="00747FAA" w:rsidP="00FD23EB">
      <w:pPr>
        <w:spacing w:before="0"/>
      </w:pPr>
      <w:r w:rsidRPr="00B27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36"/>
      <w:gridCol w:w="3135"/>
      <w:gridCol w:w="3133"/>
    </w:tblGrid>
    <w:tr w:rsidR="00945BE6" w14:paraId="44198F8D" w14:textId="77777777">
      <w:trPr>
        <w:trHeight w:val="720"/>
      </w:trPr>
      <w:tc>
        <w:tcPr>
          <w:tcW w:w="1667" w:type="pct"/>
        </w:tcPr>
        <w:p w14:paraId="5D74294A" w14:textId="77777777" w:rsidR="00945BE6" w:rsidRDefault="00945BE6">
          <w:pPr>
            <w:pStyle w:val="Encabezado"/>
            <w:rPr>
              <w:color w:val="156082" w:themeColor="accent1"/>
            </w:rPr>
          </w:pPr>
        </w:p>
      </w:tc>
      <w:tc>
        <w:tcPr>
          <w:tcW w:w="1667" w:type="pct"/>
        </w:tcPr>
        <w:p w14:paraId="4C60D4BF" w14:textId="77777777" w:rsidR="00945BE6" w:rsidRDefault="00945BE6">
          <w:pPr>
            <w:pStyle w:val="Encabezado"/>
            <w:jc w:val="center"/>
            <w:rPr>
              <w:color w:val="156082" w:themeColor="accent1"/>
            </w:rPr>
          </w:pPr>
        </w:p>
      </w:tc>
      <w:tc>
        <w:tcPr>
          <w:tcW w:w="1666" w:type="pct"/>
        </w:tcPr>
        <w:p w14:paraId="39CE8D90" w14:textId="77777777" w:rsidR="00945BE6" w:rsidRDefault="00945BE6">
          <w:pPr>
            <w:pStyle w:val="Encabezado"/>
            <w:jc w:val="right"/>
            <w:rPr>
              <w:color w:val="156082" w:themeColor="accent1"/>
            </w:rPr>
          </w:pPr>
          <w:r>
            <w:rPr>
              <w:color w:val="156082" w:themeColor="accent1"/>
              <w:sz w:val="24"/>
              <w:szCs w:val="24"/>
            </w:rPr>
            <w:fldChar w:fldCharType="begin"/>
          </w:r>
          <w:r>
            <w:rPr>
              <w:color w:val="156082" w:themeColor="accent1"/>
              <w:sz w:val="24"/>
              <w:szCs w:val="24"/>
            </w:rPr>
            <w:instrText>PAGE   \* MERGEFORMAT</w:instrText>
          </w:r>
          <w:r>
            <w:rPr>
              <w:color w:val="156082" w:themeColor="accent1"/>
              <w:sz w:val="24"/>
              <w:szCs w:val="24"/>
            </w:rPr>
            <w:fldChar w:fldCharType="separate"/>
          </w:r>
          <w:r>
            <w:rPr>
              <w:color w:val="156082" w:themeColor="accent1"/>
              <w:sz w:val="24"/>
              <w:szCs w:val="24"/>
            </w:rPr>
            <w:t>0</w:t>
          </w:r>
          <w:r>
            <w:rPr>
              <w:color w:val="156082" w:themeColor="accent1"/>
              <w:sz w:val="24"/>
              <w:szCs w:val="24"/>
            </w:rPr>
            <w:fldChar w:fldCharType="end"/>
          </w:r>
        </w:p>
      </w:tc>
    </w:tr>
  </w:tbl>
  <w:p w14:paraId="23A4DD94" w14:textId="77777777" w:rsidR="00945BE6" w:rsidRDefault="00945B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114"/>
    <w:multiLevelType w:val="multilevel"/>
    <w:tmpl w:val="C2B8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5636C"/>
    <w:multiLevelType w:val="multilevel"/>
    <w:tmpl w:val="06C4FB94"/>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6C70B5"/>
    <w:multiLevelType w:val="multilevel"/>
    <w:tmpl w:val="04767748"/>
    <w:lvl w:ilvl="0">
      <w:start w:val="2"/>
      <w:numFmt w:val="decimal"/>
      <w:lvlText w:val="%1."/>
      <w:lvlJc w:val="left"/>
      <w:pPr>
        <w:ind w:left="720" w:hanging="360"/>
      </w:pPr>
      <w:rPr>
        <w:rFonts w:hint="default"/>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3937D2"/>
    <w:multiLevelType w:val="multilevel"/>
    <w:tmpl w:val="5BF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C1D67"/>
    <w:multiLevelType w:val="multilevel"/>
    <w:tmpl w:val="4E52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21E8E"/>
    <w:multiLevelType w:val="hybridMultilevel"/>
    <w:tmpl w:val="B204E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A565F4"/>
    <w:multiLevelType w:val="multilevel"/>
    <w:tmpl w:val="06C4FB94"/>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2B4ABF"/>
    <w:multiLevelType w:val="hybridMultilevel"/>
    <w:tmpl w:val="D73C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D51B3"/>
    <w:multiLevelType w:val="multilevel"/>
    <w:tmpl w:val="010A476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912B47"/>
    <w:multiLevelType w:val="hybridMultilevel"/>
    <w:tmpl w:val="78A6F534"/>
    <w:lvl w:ilvl="0" w:tplc="96F264C2">
      <w:start w:val="1"/>
      <w:numFmt w:val="decimal"/>
      <w:lvlText w:val="%1."/>
      <w:lvlJc w:val="left"/>
      <w:pPr>
        <w:ind w:left="720" w:hanging="36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8082178"/>
    <w:multiLevelType w:val="multilevel"/>
    <w:tmpl w:val="1AB0420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874F62"/>
    <w:multiLevelType w:val="multilevel"/>
    <w:tmpl w:val="66A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9E7FDE"/>
    <w:multiLevelType w:val="multilevel"/>
    <w:tmpl w:val="815AEC44"/>
    <w:lvl w:ilvl="0">
      <w:start w:val="1"/>
      <w:numFmt w:val="decimal"/>
      <w:lvlText w:val="%1."/>
      <w:lvlJc w:val="left"/>
      <w:pPr>
        <w:ind w:left="500" w:hanging="500"/>
      </w:pPr>
      <w:rPr>
        <w:rFonts w:hint="default"/>
      </w:rPr>
    </w:lvl>
    <w:lvl w:ilvl="1">
      <w:start w:val="1"/>
      <w:numFmt w:val="decimal"/>
      <w:lvlText w:val="%1.%2."/>
      <w:lvlJc w:val="left"/>
      <w:pPr>
        <w:ind w:left="720" w:hanging="720"/>
      </w:pPr>
      <w:rPr>
        <w:rFonts w:ascii="Arial" w:hAnsi="Arial" w:cs="Arial"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6583433"/>
    <w:multiLevelType w:val="hybridMultilevel"/>
    <w:tmpl w:val="70E8E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7064459"/>
    <w:multiLevelType w:val="multilevel"/>
    <w:tmpl w:val="9FC8466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D455A21"/>
    <w:multiLevelType w:val="multilevel"/>
    <w:tmpl w:val="B89A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2B0E62"/>
    <w:multiLevelType w:val="hybridMultilevel"/>
    <w:tmpl w:val="0B1C9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A9B5158"/>
    <w:multiLevelType w:val="hybridMultilevel"/>
    <w:tmpl w:val="FBCE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47294"/>
    <w:multiLevelType w:val="multilevel"/>
    <w:tmpl w:val="F01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225724">
    <w:abstractNumId w:val="17"/>
  </w:num>
  <w:num w:numId="2" w16cid:durableId="2011716441">
    <w:abstractNumId w:val="3"/>
  </w:num>
  <w:num w:numId="3" w16cid:durableId="1040134185">
    <w:abstractNumId w:val="7"/>
  </w:num>
  <w:num w:numId="4" w16cid:durableId="1787580490">
    <w:abstractNumId w:val="4"/>
  </w:num>
  <w:num w:numId="5" w16cid:durableId="293368482">
    <w:abstractNumId w:val="18"/>
  </w:num>
  <w:num w:numId="6" w16cid:durableId="291986396">
    <w:abstractNumId w:val="11"/>
  </w:num>
  <w:num w:numId="7" w16cid:durableId="1256743886">
    <w:abstractNumId w:val="10"/>
  </w:num>
  <w:num w:numId="8" w16cid:durableId="700126515">
    <w:abstractNumId w:val="15"/>
  </w:num>
  <w:num w:numId="9" w16cid:durableId="1173105243">
    <w:abstractNumId w:val="13"/>
  </w:num>
  <w:num w:numId="10" w16cid:durableId="772634234">
    <w:abstractNumId w:val="16"/>
  </w:num>
  <w:num w:numId="11" w16cid:durableId="499002982">
    <w:abstractNumId w:val="6"/>
  </w:num>
  <w:num w:numId="12" w16cid:durableId="1302149603">
    <w:abstractNumId w:val="0"/>
  </w:num>
  <w:num w:numId="13" w16cid:durableId="1671446535">
    <w:abstractNumId w:val="1"/>
  </w:num>
  <w:num w:numId="14" w16cid:durableId="181600409">
    <w:abstractNumId w:val="2"/>
  </w:num>
  <w:num w:numId="15" w16cid:durableId="389037562">
    <w:abstractNumId w:val="5"/>
  </w:num>
  <w:num w:numId="16" w16cid:durableId="2117014813">
    <w:abstractNumId w:val="9"/>
  </w:num>
  <w:num w:numId="17" w16cid:durableId="1032682346">
    <w:abstractNumId w:val="8"/>
  </w:num>
  <w:num w:numId="18" w16cid:durableId="399983690">
    <w:abstractNumId w:val="12"/>
  </w:num>
  <w:num w:numId="19" w16cid:durableId="108248649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olas Cardozo Alvarez">
    <w15:presenceInfo w15:providerId="AD" w15:userId="S::n.cardozo@uniandes.edu.co::01906cb5-f564-4d80-94f9-98aa6e5c33ea"/>
  </w15:person>
  <w15:person w15:author="luimarco carrascal diaz">
    <w15:presenceInfo w15:providerId="Windows Live" w15:userId="a17c66aba445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58"/>
    <w:rsid w:val="00000CAB"/>
    <w:rsid w:val="000125DA"/>
    <w:rsid w:val="00026075"/>
    <w:rsid w:val="00027EB5"/>
    <w:rsid w:val="00051064"/>
    <w:rsid w:val="0005346B"/>
    <w:rsid w:val="0006552B"/>
    <w:rsid w:val="0007206F"/>
    <w:rsid w:val="000A19DC"/>
    <w:rsid w:val="000A5F0E"/>
    <w:rsid w:val="000A6B76"/>
    <w:rsid w:val="000B72CC"/>
    <w:rsid w:val="000E4221"/>
    <w:rsid w:val="001067CD"/>
    <w:rsid w:val="00107EA6"/>
    <w:rsid w:val="00147C44"/>
    <w:rsid w:val="00167AEA"/>
    <w:rsid w:val="001809CB"/>
    <w:rsid w:val="00185B90"/>
    <w:rsid w:val="001864F8"/>
    <w:rsid w:val="001A0B60"/>
    <w:rsid w:val="001A4048"/>
    <w:rsid w:val="001B34E6"/>
    <w:rsid w:val="001C2638"/>
    <w:rsid w:val="001D62F7"/>
    <w:rsid w:val="001E1B67"/>
    <w:rsid w:val="002035C9"/>
    <w:rsid w:val="00230664"/>
    <w:rsid w:val="0026320C"/>
    <w:rsid w:val="002870B5"/>
    <w:rsid w:val="002B6D20"/>
    <w:rsid w:val="002E1B67"/>
    <w:rsid w:val="002F2382"/>
    <w:rsid w:val="002F47B9"/>
    <w:rsid w:val="00304945"/>
    <w:rsid w:val="00351748"/>
    <w:rsid w:val="00366F59"/>
    <w:rsid w:val="003D53A9"/>
    <w:rsid w:val="00405D55"/>
    <w:rsid w:val="00413424"/>
    <w:rsid w:val="00424172"/>
    <w:rsid w:val="0045630A"/>
    <w:rsid w:val="004837D0"/>
    <w:rsid w:val="004A2625"/>
    <w:rsid w:val="004A2E58"/>
    <w:rsid w:val="004B21A0"/>
    <w:rsid w:val="004B7300"/>
    <w:rsid w:val="004D03E2"/>
    <w:rsid w:val="004E2F4D"/>
    <w:rsid w:val="004E41C5"/>
    <w:rsid w:val="00520422"/>
    <w:rsid w:val="005204A1"/>
    <w:rsid w:val="00566B00"/>
    <w:rsid w:val="005A138B"/>
    <w:rsid w:val="005C1C24"/>
    <w:rsid w:val="005C28CB"/>
    <w:rsid w:val="005D0BA0"/>
    <w:rsid w:val="005F1C87"/>
    <w:rsid w:val="005F2137"/>
    <w:rsid w:val="005F3968"/>
    <w:rsid w:val="00617E9C"/>
    <w:rsid w:val="00646028"/>
    <w:rsid w:val="0066337D"/>
    <w:rsid w:val="00681ADB"/>
    <w:rsid w:val="006C2061"/>
    <w:rsid w:val="006F0C1F"/>
    <w:rsid w:val="00743953"/>
    <w:rsid w:val="00747FAA"/>
    <w:rsid w:val="007547B2"/>
    <w:rsid w:val="007A0956"/>
    <w:rsid w:val="007B64DA"/>
    <w:rsid w:val="007D31CF"/>
    <w:rsid w:val="007D3BCC"/>
    <w:rsid w:val="007E2FAA"/>
    <w:rsid w:val="00810043"/>
    <w:rsid w:val="008841E2"/>
    <w:rsid w:val="008C1CDB"/>
    <w:rsid w:val="008E63F2"/>
    <w:rsid w:val="008E784B"/>
    <w:rsid w:val="0092008D"/>
    <w:rsid w:val="009426AC"/>
    <w:rsid w:val="00945BE6"/>
    <w:rsid w:val="009614B1"/>
    <w:rsid w:val="00982770"/>
    <w:rsid w:val="00991E8C"/>
    <w:rsid w:val="009A1B89"/>
    <w:rsid w:val="009B2993"/>
    <w:rsid w:val="009B7D31"/>
    <w:rsid w:val="009D04A5"/>
    <w:rsid w:val="009E5E38"/>
    <w:rsid w:val="00A129BD"/>
    <w:rsid w:val="00A20F7F"/>
    <w:rsid w:val="00A21F2E"/>
    <w:rsid w:val="00A2394C"/>
    <w:rsid w:val="00A23A60"/>
    <w:rsid w:val="00A40206"/>
    <w:rsid w:val="00A47300"/>
    <w:rsid w:val="00A709E7"/>
    <w:rsid w:val="00A71880"/>
    <w:rsid w:val="00A806A7"/>
    <w:rsid w:val="00A861D1"/>
    <w:rsid w:val="00A93FDD"/>
    <w:rsid w:val="00AA7D95"/>
    <w:rsid w:val="00AE3ED5"/>
    <w:rsid w:val="00AF28FF"/>
    <w:rsid w:val="00B20143"/>
    <w:rsid w:val="00B2727E"/>
    <w:rsid w:val="00B34EA1"/>
    <w:rsid w:val="00B725A6"/>
    <w:rsid w:val="00B734C9"/>
    <w:rsid w:val="00B841C0"/>
    <w:rsid w:val="00BA7CC6"/>
    <w:rsid w:val="00BC79FA"/>
    <w:rsid w:val="00BD7288"/>
    <w:rsid w:val="00C1010E"/>
    <w:rsid w:val="00C1127D"/>
    <w:rsid w:val="00C271DB"/>
    <w:rsid w:val="00C33F14"/>
    <w:rsid w:val="00C55A2A"/>
    <w:rsid w:val="00C67D58"/>
    <w:rsid w:val="00C7766F"/>
    <w:rsid w:val="00CA6DCE"/>
    <w:rsid w:val="00CD1622"/>
    <w:rsid w:val="00CD6277"/>
    <w:rsid w:val="00D11EE4"/>
    <w:rsid w:val="00D26EFF"/>
    <w:rsid w:val="00D75F3E"/>
    <w:rsid w:val="00DC1FB3"/>
    <w:rsid w:val="00DD220C"/>
    <w:rsid w:val="00E023BF"/>
    <w:rsid w:val="00E24E38"/>
    <w:rsid w:val="00E518EC"/>
    <w:rsid w:val="00E94445"/>
    <w:rsid w:val="00EA19D0"/>
    <w:rsid w:val="00EB23E3"/>
    <w:rsid w:val="00EB71E4"/>
    <w:rsid w:val="00F02E1E"/>
    <w:rsid w:val="00F10CB1"/>
    <w:rsid w:val="00F50661"/>
    <w:rsid w:val="00F7006A"/>
    <w:rsid w:val="00F740CC"/>
    <w:rsid w:val="00F75E5B"/>
    <w:rsid w:val="00F837E9"/>
    <w:rsid w:val="00FD23EB"/>
    <w:rsid w:val="00FE5AF9"/>
    <w:rsid w:val="4B2E5FE4"/>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8F14"/>
  <w15:docId w15:val="{7CC3E8F3-6C90-42B3-A881-0575DB7B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D58"/>
    <w:pPr>
      <w:spacing w:before="200" w:after="0" w:line="240" w:lineRule="auto"/>
      <w:jc w:val="both"/>
    </w:pPr>
    <w:rPr>
      <w:rFonts w:ascii="Arial" w:eastAsia="Times New Roman" w:hAnsi="Arial" w:cs="Times New Roman"/>
      <w:sz w:val="20"/>
      <w:szCs w:val="20"/>
      <w:lang w:eastAsia="es-ES"/>
    </w:rPr>
  </w:style>
  <w:style w:type="paragraph" w:styleId="Ttulo1">
    <w:name w:val="heading 1"/>
    <w:basedOn w:val="Normal"/>
    <w:next w:val="Normal"/>
    <w:link w:val="Ttulo1Car"/>
    <w:uiPriority w:val="9"/>
    <w:qFormat/>
    <w:rsid w:val="00C6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C6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67D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7D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7D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7D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7D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7D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7D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D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7D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67D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7D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7D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7D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7D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7D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7D58"/>
    <w:rPr>
      <w:rFonts w:eastAsiaTheme="majorEastAsia" w:cstheme="majorBidi"/>
      <w:color w:val="272727" w:themeColor="text1" w:themeTint="D8"/>
    </w:rPr>
  </w:style>
  <w:style w:type="paragraph" w:styleId="Ttulo">
    <w:name w:val="Title"/>
    <w:basedOn w:val="Normal"/>
    <w:next w:val="Normal"/>
    <w:link w:val="TtuloCar"/>
    <w:uiPriority w:val="10"/>
    <w:qFormat/>
    <w:rsid w:val="00C67D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7D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7D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7D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7D58"/>
    <w:pPr>
      <w:spacing w:before="160"/>
      <w:jc w:val="center"/>
    </w:pPr>
    <w:rPr>
      <w:i/>
      <w:iCs/>
      <w:color w:val="404040" w:themeColor="text1" w:themeTint="BF"/>
    </w:rPr>
  </w:style>
  <w:style w:type="character" w:customStyle="1" w:styleId="CitaCar">
    <w:name w:val="Cita Car"/>
    <w:basedOn w:val="Fuentedeprrafopredeter"/>
    <w:link w:val="Cita"/>
    <w:uiPriority w:val="29"/>
    <w:rsid w:val="00C67D58"/>
    <w:rPr>
      <w:i/>
      <w:iCs/>
      <w:color w:val="404040" w:themeColor="text1" w:themeTint="BF"/>
    </w:rPr>
  </w:style>
  <w:style w:type="paragraph" w:styleId="Prrafodelista">
    <w:name w:val="List Paragraph"/>
    <w:basedOn w:val="Normal"/>
    <w:uiPriority w:val="34"/>
    <w:qFormat/>
    <w:rsid w:val="00C67D58"/>
    <w:pPr>
      <w:ind w:left="720"/>
      <w:contextualSpacing/>
    </w:pPr>
  </w:style>
  <w:style w:type="character" w:styleId="nfasisintenso">
    <w:name w:val="Intense Emphasis"/>
    <w:basedOn w:val="Fuentedeprrafopredeter"/>
    <w:uiPriority w:val="21"/>
    <w:qFormat/>
    <w:rsid w:val="00C67D58"/>
    <w:rPr>
      <w:i/>
      <w:iCs/>
      <w:color w:val="0F4761" w:themeColor="accent1" w:themeShade="BF"/>
    </w:rPr>
  </w:style>
  <w:style w:type="paragraph" w:styleId="Citadestacada">
    <w:name w:val="Intense Quote"/>
    <w:basedOn w:val="Normal"/>
    <w:next w:val="Normal"/>
    <w:link w:val="CitadestacadaCar"/>
    <w:uiPriority w:val="30"/>
    <w:qFormat/>
    <w:rsid w:val="00C6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7D58"/>
    <w:rPr>
      <w:i/>
      <w:iCs/>
      <w:color w:val="0F4761" w:themeColor="accent1" w:themeShade="BF"/>
    </w:rPr>
  </w:style>
  <w:style w:type="character" w:styleId="Referenciaintensa">
    <w:name w:val="Intense Reference"/>
    <w:basedOn w:val="Fuentedeprrafopredeter"/>
    <w:uiPriority w:val="32"/>
    <w:qFormat/>
    <w:rsid w:val="00C67D58"/>
    <w:rPr>
      <w:b/>
      <w:bCs/>
      <w:smallCaps/>
      <w:color w:val="0F4761" w:themeColor="accent1" w:themeShade="BF"/>
      <w:spacing w:val="5"/>
    </w:rPr>
  </w:style>
  <w:style w:type="paragraph" w:styleId="TDC2">
    <w:name w:val="toc 2"/>
    <w:basedOn w:val="Normal"/>
    <w:next w:val="Normal"/>
    <w:uiPriority w:val="39"/>
    <w:rsid w:val="00C67D58"/>
    <w:pPr>
      <w:spacing w:before="120"/>
      <w:ind w:left="200"/>
      <w:jc w:val="left"/>
    </w:pPr>
    <w:rPr>
      <w:rFonts w:asciiTheme="minorHAnsi" w:hAnsiTheme="minorHAnsi"/>
      <w:b/>
      <w:bCs/>
      <w:sz w:val="22"/>
      <w:szCs w:val="22"/>
    </w:rPr>
  </w:style>
  <w:style w:type="paragraph" w:styleId="TDC3">
    <w:name w:val="toc 3"/>
    <w:basedOn w:val="Normal"/>
    <w:next w:val="Normal"/>
    <w:uiPriority w:val="39"/>
    <w:rsid w:val="00C67D58"/>
    <w:pPr>
      <w:spacing w:before="0"/>
      <w:ind w:left="400"/>
      <w:jc w:val="left"/>
    </w:pPr>
    <w:rPr>
      <w:rFonts w:asciiTheme="minorHAnsi" w:hAnsiTheme="minorHAnsi"/>
    </w:rPr>
  </w:style>
  <w:style w:type="character" w:styleId="Hipervnculo">
    <w:name w:val="Hyperlink"/>
    <w:uiPriority w:val="99"/>
    <w:unhideWhenUsed/>
    <w:rsid w:val="00C67D58"/>
    <w:rPr>
      <w:color w:val="467886"/>
      <w:u w:val="single"/>
    </w:rPr>
  </w:style>
  <w:style w:type="paragraph" w:styleId="TtuloTDC">
    <w:name w:val="TOC Heading"/>
    <w:basedOn w:val="Ttulo1"/>
    <w:next w:val="Normal"/>
    <w:uiPriority w:val="39"/>
    <w:unhideWhenUsed/>
    <w:qFormat/>
    <w:rsid w:val="00C67D58"/>
    <w:pPr>
      <w:spacing w:before="240" w:after="0"/>
      <w:outlineLvl w:val="9"/>
    </w:pPr>
    <w:rPr>
      <w:rFonts w:ascii="Aptos Display" w:eastAsia="Times New Roman" w:hAnsi="Aptos Display" w:cs="Times New Roman"/>
      <w:color w:val="0F4761"/>
      <w:sz w:val="32"/>
      <w:szCs w:val="32"/>
      <w:lang w:eastAsia="es-CO"/>
    </w:rPr>
  </w:style>
  <w:style w:type="paragraph" w:customStyle="1" w:styleId="enum">
    <w:name w:val="enum"/>
    <w:basedOn w:val="Normal"/>
    <w:rsid w:val="00C67D58"/>
    <w:pPr>
      <w:spacing w:before="0"/>
      <w:ind w:left="397" w:hanging="397"/>
    </w:pPr>
  </w:style>
  <w:style w:type="character" w:styleId="Refdecomentario">
    <w:name w:val="annotation reference"/>
    <w:uiPriority w:val="99"/>
    <w:semiHidden/>
    <w:unhideWhenUsed/>
    <w:rsid w:val="00C67D58"/>
    <w:rPr>
      <w:sz w:val="16"/>
      <w:szCs w:val="16"/>
    </w:rPr>
  </w:style>
  <w:style w:type="paragraph" w:styleId="Sangranormal">
    <w:name w:val="Normal Indent"/>
    <w:basedOn w:val="Normal"/>
    <w:semiHidden/>
    <w:rsid w:val="004A2E58"/>
    <w:pPr>
      <w:ind w:left="708"/>
    </w:pPr>
  </w:style>
  <w:style w:type="paragraph" w:customStyle="1" w:styleId="Predeterminado">
    <w:name w:val="Predeterminado"/>
    <w:rsid w:val="004A2E58"/>
    <w:pPr>
      <w:spacing w:before="160" w:after="0" w:line="288" w:lineRule="auto"/>
    </w:pPr>
    <w:rPr>
      <w:rFonts w:ascii="Helvetica Neue" w:eastAsia="Arial Unicode MS" w:hAnsi="Helvetica Neue" w:cs="Arial Unicode MS"/>
      <w:color w:val="000000"/>
      <w:sz w:val="24"/>
      <w:szCs w:val="24"/>
      <w:lang w:eastAsia="es-CO"/>
    </w:rPr>
  </w:style>
  <w:style w:type="paragraph" w:styleId="NormalWeb">
    <w:name w:val="Normal (Web)"/>
    <w:basedOn w:val="Normal"/>
    <w:uiPriority w:val="99"/>
    <w:unhideWhenUsed/>
    <w:rsid w:val="001B34E6"/>
    <w:pPr>
      <w:spacing w:before="100" w:beforeAutospacing="1" w:after="100" w:afterAutospacing="1"/>
      <w:jc w:val="left"/>
    </w:pPr>
    <w:rPr>
      <w:rFonts w:ascii="Times New Roman" w:hAnsi="Times New Roman"/>
      <w:sz w:val="24"/>
      <w:szCs w:val="24"/>
      <w:lang w:eastAsia="es-CO"/>
    </w:rPr>
  </w:style>
  <w:style w:type="paragraph" w:styleId="Encabezado">
    <w:name w:val="header"/>
    <w:basedOn w:val="Normal"/>
    <w:link w:val="EncabezadoCar"/>
    <w:uiPriority w:val="99"/>
    <w:rsid w:val="00405D55"/>
    <w:pPr>
      <w:tabs>
        <w:tab w:val="center" w:pos="4320"/>
        <w:tab w:val="right" w:pos="8640"/>
      </w:tabs>
    </w:pPr>
  </w:style>
  <w:style w:type="character" w:customStyle="1" w:styleId="EncabezadoCar">
    <w:name w:val="Encabezado Car"/>
    <w:basedOn w:val="Fuentedeprrafopredeter"/>
    <w:link w:val="Encabezado"/>
    <w:uiPriority w:val="99"/>
    <w:rsid w:val="00405D55"/>
    <w:rPr>
      <w:rFonts w:ascii="Arial" w:eastAsia="Times New Roman" w:hAnsi="Arial" w:cs="Times New Roman"/>
      <w:sz w:val="20"/>
      <w:szCs w:val="20"/>
      <w:lang w:eastAsia="es-ES"/>
    </w:rPr>
  </w:style>
  <w:style w:type="paragraph" w:styleId="Textocomentario">
    <w:name w:val="annotation text"/>
    <w:basedOn w:val="Normal"/>
    <w:link w:val="TextocomentarioCar"/>
    <w:uiPriority w:val="99"/>
    <w:unhideWhenUsed/>
  </w:style>
  <w:style w:type="character" w:customStyle="1" w:styleId="TextocomentarioCar">
    <w:name w:val="Texto comentario Car"/>
    <w:basedOn w:val="Fuentedeprrafopredeter"/>
    <w:link w:val="Textocomentario"/>
    <w:uiPriority w:val="99"/>
    <w:rPr>
      <w:rFonts w:ascii="Arial" w:eastAsia="Times New Roman" w:hAnsi="Arial" w:cs="Times New Roman"/>
      <w:sz w:val="20"/>
      <w:szCs w:val="20"/>
      <w:lang w:eastAsia="es-ES"/>
    </w:rPr>
  </w:style>
  <w:style w:type="paragraph" w:styleId="TDC1">
    <w:name w:val="toc 1"/>
    <w:basedOn w:val="Normal"/>
    <w:next w:val="Normal"/>
    <w:autoRedefine/>
    <w:uiPriority w:val="39"/>
    <w:unhideWhenUsed/>
    <w:rsid w:val="001A4048"/>
    <w:pPr>
      <w:spacing w:before="120"/>
      <w:jc w:val="left"/>
    </w:pPr>
    <w:rPr>
      <w:rFonts w:asciiTheme="minorHAnsi" w:hAnsiTheme="minorHAnsi"/>
      <w:b/>
      <w:bCs/>
      <w:i/>
      <w:iCs/>
      <w:sz w:val="24"/>
      <w:szCs w:val="24"/>
    </w:rPr>
  </w:style>
  <w:style w:type="paragraph" w:styleId="TDC4">
    <w:name w:val="toc 4"/>
    <w:basedOn w:val="Normal"/>
    <w:next w:val="Normal"/>
    <w:autoRedefine/>
    <w:uiPriority w:val="39"/>
    <w:semiHidden/>
    <w:unhideWhenUsed/>
    <w:rsid w:val="001A4048"/>
    <w:pPr>
      <w:spacing w:before="0"/>
      <w:ind w:left="600"/>
      <w:jc w:val="left"/>
    </w:pPr>
    <w:rPr>
      <w:rFonts w:asciiTheme="minorHAnsi" w:hAnsiTheme="minorHAnsi"/>
    </w:rPr>
  </w:style>
  <w:style w:type="paragraph" w:styleId="TDC5">
    <w:name w:val="toc 5"/>
    <w:basedOn w:val="Normal"/>
    <w:next w:val="Normal"/>
    <w:autoRedefine/>
    <w:uiPriority w:val="39"/>
    <w:semiHidden/>
    <w:unhideWhenUsed/>
    <w:rsid w:val="001A4048"/>
    <w:pPr>
      <w:spacing w:before="0"/>
      <w:ind w:left="800"/>
      <w:jc w:val="left"/>
    </w:pPr>
    <w:rPr>
      <w:rFonts w:asciiTheme="minorHAnsi" w:hAnsiTheme="minorHAnsi"/>
    </w:rPr>
  </w:style>
  <w:style w:type="paragraph" w:styleId="TDC6">
    <w:name w:val="toc 6"/>
    <w:basedOn w:val="Normal"/>
    <w:next w:val="Normal"/>
    <w:autoRedefine/>
    <w:uiPriority w:val="39"/>
    <w:semiHidden/>
    <w:unhideWhenUsed/>
    <w:rsid w:val="001A4048"/>
    <w:pPr>
      <w:spacing w:before="0"/>
      <w:ind w:left="1000"/>
      <w:jc w:val="left"/>
    </w:pPr>
    <w:rPr>
      <w:rFonts w:asciiTheme="minorHAnsi" w:hAnsiTheme="minorHAnsi"/>
    </w:rPr>
  </w:style>
  <w:style w:type="paragraph" w:styleId="TDC7">
    <w:name w:val="toc 7"/>
    <w:basedOn w:val="Normal"/>
    <w:next w:val="Normal"/>
    <w:autoRedefine/>
    <w:uiPriority w:val="39"/>
    <w:semiHidden/>
    <w:unhideWhenUsed/>
    <w:rsid w:val="001A4048"/>
    <w:pPr>
      <w:spacing w:before="0"/>
      <w:ind w:left="1200"/>
      <w:jc w:val="left"/>
    </w:pPr>
    <w:rPr>
      <w:rFonts w:asciiTheme="minorHAnsi" w:hAnsiTheme="minorHAnsi"/>
    </w:rPr>
  </w:style>
  <w:style w:type="paragraph" w:styleId="TDC8">
    <w:name w:val="toc 8"/>
    <w:basedOn w:val="Normal"/>
    <w:next w:val="Normal"/>
    <w:autoRedefine/>
    <w:uiPriority w:val="39"/>
    <w:semiHidden/>
    <w:unhideWhenUsed/>
    <w:rsid w:val="001A4048"/>
    <w:pPr>
      <w:spacing w:before="0"/>
      <w:ind w:left="1400"/>
      <w:jc w:val="left"/>
    </w:pPr>
    <w:rPr>
      <w:rFonts w:asciiTheme="minorHAnsi" w:hAnsiTheme="minorHAnsi"/>
    </w:rPr>
  </w:style>
  <w:style w:type="paragraph" w:styleId="TDC9">
    <w:name w:val="toc 9"/>
    <w:basedOn w:val="Normal"/>
    <w:next w:val="Normal"/>
    <w:autoRedefine/>
    <w:uiPriority w:val="39"/>
    <w:semiHidden/>
    <w:unhideWhenUsed/>
    <w:rsid w:val="001A4048"/>
    <w:pPr>
      <w:spacing w:before="0"/>
      <w:ind w:left="1600"/>
      <w:jc w:val="left"/>
    </w:pPr>
    <w:rPr>
      <w:rFonts w:asciiTheme="minorHAnsi" w:hAnsiTheme="minorHAnsi"/>
    </w:rPr>
  </w:style>
  <w:style w:type="paragraph" w:styleId="Piedepgina">
    <w:name w:val="footer"/>
    <w:basedOn w:val="Normal"/>
    <w:link w:val="PiedepginaCar"/>
    <w:uiPriority w:val="99"/>
    <w:unhideWhenUsed/>
    <w:rsid w:val="00FD23EB"/>
    <w:pPr>
      <w:tabs>
        <w:tab w:val="center" w:pos="4419"/>
        <w:tab w:val="right" w:pos="8838"/>
      </w:tabs>
      <w:spacing w:before="0"/>
    </w:pPr>
  </w:style>
  <w:style w:type="character" w:customStyle="1" w:styleId="PiedepginaCar">
    <w:name w:val="Pie de página Car"/>
    <w:basedOn w:val="Fuentedeprrafopredeter"/>
    <w:link w:val="Piedepgina"/>
    <w:uiPriority w:val="99"/>
    <w:rsid w:val="00FD23EB"/>
    <w:rPr>
      <w:rFonts w:ascii="Arial" w:eastAsia="Times New Roman" w:hAnsi="Arial" w:cs="Times New Roman"/>
      <w:sz w:val="20"/>
      <w:szCs w:val="20"/>
      <w:lang w:eastAsia="es-ES"/>
    </w:rPr>
  </w:style>
  <w:style w:type="paragraph" w:customStyle="1" w:styleId="Subttulo1">
    <w:name w:val="Subtítulo1"/>
    <w:next w:val="Normal"/>
    <w:rsid w:val="00A47300"/>
    <w:pPr>
      <w:keepNext/>
      <w:spacing w:after="0" w:line="240" w:lineRule="auto"/>
    </w:pPr>
    <w:rPr>
      <w:rFonts w:ascii="Helvetica Neue" w:eastAsia="Arial Unicode MS" w:hAnsi="Helvetica Neue" w:cs="Arial Unicode MS"/>
      <w:color w:val="000000"/>
      <w:sz w:val="40"/>
      <w:szCs w:val="40"/>
      <w:lang w:val="en-US" w:eastAsia="es-CO"/>
    </w:rPr>
  </w:style>
  <w:style w:type="character" w:customStyle="1" w:styleId="Ninguno">
    <w:name w:val="Ninguno"/>
    <w:rsid w:val="00A47300"/>
    <w:rPr>
      <w:lang w:val="en-US"/>
    </w:rPr>
  </w:style>
  <w:style w:type="paragraph" w:customStyle="1" w:styleId="Cuerpo">
    <w:name w:val="Cuerpo"/>
    <w:rsid w:val="00B725A6"/>
    <w:pPr>
      <w:spacing w:after="0" w:line="240" w:lineRule="auto"/>
    </w:pPr>
    <w:rPr>
      <w:rFonts w:ascii="Helvetica Neue" w:eastAsia="Arial Unicode MS" w:hAnsi="Helvetica Neue" w:cs="Arial Unicode MS"/>
      <w:color w:val="000000"/>
      <w:lang w:val="en-US" w:eastAsia="es-CO"/>
    </w:rPr>
  </w:style>
  <w:style w:type="character" w:styleId="CdigoHTML">
    <w:name w:val="HTML Code"/>
    <w:basedOn w:val="Fuentedeprrafopredeter"/>
    <w:uiPriority w:val="99"/>
    <w:semiHidden/>
    <w:unhideWhenUsed/>
    <w:rsid w:val="00E24E38"/>
    <w:rPr>
      <w:rFonts w:ascii="Courier New" w:eastAsia="Times New Roman" w:hAnsi="Courier New" w:cs="Courier New"/>
      <w:sz w:val="20"/>
      <w:szCs w:val="20"/>
    </w:rPr>
  </w:style>
  <w:style w:type="paragraph" w:customStyle="1" w:styleId="Ttulo10">
    <w:name w:val="Título1"/>
    <w:next w:val="Cuerpo"/>
    <w:rsid w:val="00A709E7"/>
    <w:pPr>
      <w:keepNext/>
      <w:spacing w:after="0" w:line="240" w:lineRule="auto"/>
      <w:outlineLvl w:val="0"/>
    </w:pPr>
    <w:rPr>
      <w:rFonts w:ascii="Helvetica Neue" w:eastAsia="Arial Unicode MS" w:hAnsi="Helvetica Neue" w:cs="Arial Unicode MS"/>
      <w:b/>
      <w:bCs/>
      <w:color w:val="000000"/>
      <w:sz w:val="36"/>
      <w:szCs w:val="36"/>
      <w:lang w:val="en-US" w:eastAsia="es-CO"/>
    </w:rPr>
  </w:style>
  <w:style w:type="paragraph" w:customStyle="1" w:styleId="Ttulo21">
    <w:name w:val="Título 21"/>
    <w:next w:val="Cuerpo"/>
    <w:rsid w:val="00A709E7"/>
    <w:pPr>
      <w:keepNext/>
      <w:spacing w:after="0" w:line="240" w:lineRule="auto"/>
      <w:outlineLvl w:val="1"/>
    </w:pPr>
    <w:rPr>
      <w:rFonts w:ascii="Helvetica Neue" w:eastAsia="Arial Unicode MS" w:hAnsi="Helvetica Neue" w:cs="Arial Unicode MS"/>
      <w:b/>
      <w:bCs/>
      <w:color w:val="000000"/>
      <w:sz w:val="32"/>
      <w:szCs w:val="32"/>
      <w:lang w:val="nl-NL" w:eastAsia="es-CO"/>
    </w:rPr>
  </w:style>
  <w:style w:type="paragraph" w:styleId="Revisin">
    <w:name w:val="Revision"/>
    <w:hidden/>
    <w:uiPriority w:val="99"/>
    <w:semiHidden/>
    <w:rsid w:val="00AF28FF"/>
    <w:pPr>
      <w:spacing w:after="0" w:line="240" w:lineRule="auto"/>
    </w:pPr>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AF28FF"/>
    <w:rPr>
      <w:b/>
      <w:bCs/>
    </w:rPr>
  </w:style>
  <w:style w:type="character" w:customStyle="1" w:styleId="AsuntodelcomentarioCar">
    <w:name w:val="Asunto del comentario Car"/>
    <w:basedOn w:val="TextocomentarioCar"/>
    <w:link w:val="Asuntodelcomentario"/>
    <w:uiPriority w:val="99"/>
    <w:semiHidden/>
    <w:rsid w:val="00AF28FF"/>
    <w:rPr>
      <w:rFonts w:ascii="Arial" w:eastAsia="Times New Roman" w:hAnsi="Arial" w:cs="Times New Roman"/>
      <w:b/>
      <w:bCs/>
      <w:sz w:val="20"/>
      <w:szCs w:val="20"/>
      <w:lang w:eastAsia="es-ES"/>
    </w:rPr>
  </w:style>
  <w:style w:type="table" w:styleId="Tablaconcuadrcula">
    <w:name w:val="Table Grid"/>
    <w:basedOn w:val="Tablanormal"/>
    <w:uiPriority w:val="39"/>
    <w:rsid w:val="00A8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F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8643">
      <w:bodyDiv w:val="1"/>
      <w:marLeft w:val="0"/>
      <w:marRight w:val="0"/>
      <w:marTop w:val="0"/>
      <w:marBottom w:val="0"/>
      <w:divBdr>
        <w:top w:val="none" w:sz="0" w:space="0" w:color="auto"/>
        <w:left w:val="none" w:sz="0" w:space="0" w:color="auto"/>
        <w:bottom w:val="none" w:sz="0" w:space="0" w:color="auto"/>
        <w:right w:val="none" w:sz="0" w:space="0" w:color="auto"/>
      </w:divBdr>
    </w:div>
    <w:div w:id="28796484">
      <w:bodyDiv w:val="1"/>
      <w:marLeft w:val="0"/>
      <w:marRight w:val="0"/>
      <w:marTop w:val="0"/>
      <w:marBottom w:val="0"/>
      <w:divBdr>
        <w:top w:val="none" w:sz="0" w:space="0" w:color="auto"/>
        <w:left w:val="none" w:sz="0" w:space="0" w:color="auto"/>
        <w:bottom w:val="none" w:sz="0" w:space="0" w:color="auto"/>
        <w:right w:val="none" w:sz="0" w:space="0" w:color="auto"/>
      </w:divBdr>
    </w:div>
    <w:div w:id="78336375">
      <w:bodyDiv w:val="1"/>
      <w:marLeft w:val="0"/>
      <w:marRight w:val="0"/>
      <w:marTop w:val="0"/>
      <w:marBottom w:val="0"/>
      <w:divBdr>
        <w:top w:val="none" w:sz="0" w:space="0" w:color="auto"/>
        <w:left w:val="none" w:sz="0" w:space="0" w:color="auto"/>
        <w:bottom w:val="none" w:sz="0" w:space="0" w:color="auto"/>
        <w:right w:val="none" w:sz="0" w:space="0" w:color="auto"/>
      </w:divBdr>
    </w:div>
    <w:div w:id="189495442">
      <w:bodyDiv w:val="1"/>
      <w:marLeft w:val="0"/>
      <w:marRight w:val="0"/>
      <w:marTop w:val="0"/>
      <w:marBottom w:val="0"/>
      <w:divBdr>
        <w:top w:val="none" w:sz="0" w:space="0" w:color="auto"/>
        <w:left w:val="none" w:sz="0" w:space="0" w:color="auto"/>
        <w:bottom w:val="none" w:sz="0" w:space="0" w:color="auto"/>
        <w:right w:val="none" w:sz="0" w:space="0" w:color="auto"/>
      </w:divBdr>
    </w:div>
    <w:div w:id="250627734">
      <w:bodyDiv w:val="1"/>
      <w:marLeft w:val="0"/>
      <w:marRight w:val="0"/>
      <w:marTop w:val="0"/>
      <w:marBottom w:val="0"/>
      <w:divBdr>
        <w:top w:val="none" w:sz="0" w:space="0" w:color="auto"/>
        <w:left w:val="none" w:sz="0" w:space="0" w:color="auto"/>
        <w:bottom w:val="none" w:sz="0" w:space="0" w:color="auto"/>
        <w:right w:val="none" w:sz="0" w:space="0" w:color="auto"/>
      </w:divBdr>
      <w:divsChild>
        <w:div w:id="1535537924">
          <w:marLeft w:val="0"/>
          <w:marRight w:val="0"/>
          <w:marTop w:val="0"/>
          <w:marBottom w:val="0"/>
          <w:divBdr>
            <w:top w:val="none" w:sz="0" w:space="0" w:color="auto"/>
            <w:left w:val="none" w:sz="0" w:space="0" w:color="auto"/>
            <w:bottom w:val="none" w:sz="0" w:space="0" w:color="auto"/>
            <w:right w:val="none" w:sz="0" w:space="0" w:color="auto"/>
          </w:divBdr>
          <w:divsChild>
            <w:div w:id="856121260">
              <w:marLeft w:val="0"/>
              <w:marRight w:val="0"/>
              <w:marTop w:val="0"/>
              <w:marBottom w:val="0"/>
              <w:divBdr>
                <w:top w:val="none" w:sz="0" w:space="0" w:color="auto"/>
                <w:left w:val="none" w:sz="0" w:space="0" w:color="auto"/>
                <w:bottom w:val="none" w:sz="0" w:space="0" w:color="auto"/>
                <w:right w:val="none" w:sz="0" w:space="0" w:color="auto"/>
              </w:divBdr>
              <w:divsChild>
                <w:div w:id="904485615">
                  <w:marLeft w:val="0"/>
                  <w:marRight w:val="0"/>
                  <w:marTop w:val="0"/>
                  <w:marBottom w:val="0"/>
                  <w:divBdr>
                    <w:top w:val="none" w:sz="0" w:space="0" w:color="auto"/>
                    <w:left w:val="none" w:sz="0" w:space="0" w:color="auto"/>
                    <w:bottom w:val="none" w:sz="0" w:space="0" w:color="auto"/>
                    <w:right w:val="none" w:sz="0" w:space="0" w:color="auto"/>
                  </w:divBdr>
                  <w:divsChild>
                    <w:div w:id="1504591669">
                      <w:marLeft w:val="0"/>
                      <w:marRight w:val="0"/>
                      <w:marTop w:val="0"/>
                      <w:marBottom w:val="0"/>
                      <w:divBdr>
                        <w:top w:val="none" w:sz="0" w:space="0" w:color="auto"/>
                        <w:left w:val="none" w:sz="0" w:space="0" w:color="auto"/>
                        <w:bottom w:val="none" w:sz="0" w:space="0" w:color="auto"/>
                        <w:right w:val="none" w:sz="0" w:space="0" w:color="auto"/>
                      </w:divBdr>
                      <w:divsChild>
                        <w:div w:id="448015355">
                          <w:marLeft w:val="0"/>
                          <w:marRight w:val="0"/>
                          <w:marTop w:val="0"/>
                          <w:marBottom w:val="0"/>
                          <w:divBdr>
                            <w:top w:val="none" w:sz="0" w:space="0" w:color="auto"/>
                            <w:left w:val="none" w:sz="0" w:space="0" w:color="auto"/>
                            <w:bottom w:val="none" w:sz="0" w:space="0" w:color="auto"/>
                            <w:right w:val="none" w:sz="0" w:space="0" w:color="auto"/>
                          </w:divBdr>
                        </w:div>
                      </w:divsChild>
                    </w:div>
                    <w:div w:id="1460101932">
                      <w:marLeft w:val="0"/>
                      <w:marRight w:val="0"/>
                      <w:marTop w:val="0"/>
                      <w:marBottom w:val="0"/>
                      <w:divBdr>
                        <w:top w:val="none" w:sz="0" w:space="0" w:color="auto"/>
                        <w:left w:val="none" w:sz="0" w:space="0" w:color="auto"/>
                        <w:bottom w:val="none" w:sz="0" w:space="0" w:color="auto"/>
                        <w:right w:val="none" w:sz="0" w:space="0" w:color="auto"/>
                      </w:divBdr>
                      <w:divsChild>
                        <w:div w:id="622539111">
                          <w:marLeft w:val="0"/>
                          <w:marRight w:val="0"/>
                          <w:marTop w:val="0"/>
                          <w:marBottom w:val="0"/>
                          <w:divBdr>
                            <w:top w:val="none" w:sz="0" w:space="0" w:color="auto"/>
                            <w:left w:val="none" w:sz="0" w:space="0" w:color="auto"/>
                            <w:bottom w:val="none" w:sz="0" w:space="0" w:color="auto"/>
                            <w:right w:val="none" w:sz="0" w:space="0" w:color="auto"/>
                          </w:divBdr>
                          <w:divsChild>
                            <w:div w:id="881163814">
                              <w:marLeft w:val="0"/>
                              <w:marRight w:val="0"/>
                              <w:marTop w:val="0"/>
                              <w:marBottom w:val="0"/>
                              <w:divBdr>
                                <w:top w:val="none" w:sz="0" w:space="0" w:color="auto"/>
                                <w:left w:val="none" w:sz="0" w:space="0" w:color="auto"/>
                                <w:bottom w:val="none" w:sz="0" w:space="0" w:color="auto"/>
                                <w:right w:val="none" w:sz="0" w:space="0" w:color="auto"/>
                              </w:divBdr>
                              <w:divsChild>
                                <w:div w:id="625627870">
                                  <w:marLeft w:val="0"/>
                                  <w:marRight w:val="0"/>
                                  <w:marTop w:val="0"/>
                                  <w:marBottom w:val="0"/>
                                  <w:divBdr>
                                    <w:top w:val="none" w:sz="0" w:space="0" w:color="auto"/>
                                    <w:left w:val="none" w:sz="0" w:space="0" w:color="auto"/>
                                    <w:bottom w:val="none" w:sz="0" w:space="0" w:color="auto"/>
                                    <w:right w:val="none" w:sz="0" w:space="0" w:color="auto"/>
                                  </w:divBdr>
                                  <w:divsChild>
                                    <w:div w:id="4865880">
                                      <w:marLeft w:val="0"/>
                                      <w:marRight w:val="0"/>
                                      <w:marTop w:val="0"/>
                                      <w:marBottom w:val="0"/>
                                      <w:divBdr>
                                        <w:top w:val="none" w:sz="0" w:space="0" w:color="auto"/>
                                        <w:left w:val="none" w:sz="0" w:space="0" w:color="auto"/>
                                        <w:bottom w:val="none" w:sz="0" w:space="0" w:color="auto"/>
                                        <w:right w:val="none" w:sz="0" w:space="0" w:color="auto"/>
                                      </w:divBdr>
                                    </w:div>
                                    <w:div w:id="310524079">
                                      <w:marLeft w:val="0"/>
                                      <w:marRight w:val="0"/>
                                      <w:marTop w:val="0"/>
                                      <w:marBottom w:val="0"/>
                                      <w:divBdr>
                                        <w:top w:val="none" w:sz="0" w:space="0" w:color="auto"/>
                                        <w:left w:val="none" w:sz="0" w:space="0" w:color="auto"/>
                                        <w:bottom w:val="none" w:sz="0" w:space="0" w:color="auto"/>
                                        <w:right w:val="none" w:sz="0" w:space="0" w:color="auto"/>
                                      </w:divBdr>
                                      <w:divsChild>
                                        <w:div w:id="1655833274">
                                          <w:marLeft w:val="0"/>
                                          <w:marRight w:val="0"/>
                                          <w:marTop w:val="0"/>
                                          <w:marBottom w:val="0"/>
                                          <w:divBdr>
                                            <w:top w:val="none" w:sz="0" w:space="0" w:color="auto"/>
                                            <w:left w:val="none" w:sz="0" w:space="0" w:color="auto"/>
                                            <w:bottom w:val="none" w:sz="0" w:space="0" w:color="auto"/>
                                            <w:right w:val="none" w:sz="0" w:space="0" w:color="auto"/>
                                          </w:divBdr>
                                          <w:divsChild>
                                            <w:div w:id="8569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93708">
      <w:bodyDiv w:val="1"/>
      <w:marLeft w:val="0"/>
      <w:marRight w:val="0"/>
      <w:marTop w:val="0"/>
      <w:marBottom w:val="0"/>
      <w:divBdr>
        <w:top w:val="none" w:sz="0" w:space="0" w:color="auto"/>
        <w:left w:val="none" w:sz="0" w:space="0" w:color="auto"/>
        <w:bottom w:val="none" w:sz="0" w:space="0" w:color="auto"/>
        <w:right w:val="none" w:sz="0" w:space="0" w:color="auto"/>
      </w:divBdr>
    </w:div>
    <w:div w:id="357514575">
      <w:bodyDiv w:val="1"/>
      <w:marLeft w:val="0"/>
      <w:marRight w:val="0"/>
      <w:marTop w:val="0"/>
      <w:marBottom w:val="0"/>
      <w:divBdr>
        <w:top w:val="none" w:sz="0" w:space="0" w:color="auto"/>
        <w:left w:val="none" w:sz="0" w:space="0" w:color="auto"/>
        <w:bottom w:val="none" w:sz="0" w:space="0" w:color="auto"/>
        <w:right w:val="none" w:sz="0" w:space="0" w:color="auto"/>
      </w:divBdr>
    </w:div>
    <w:div w:id="476530320">
      <w:bodyDiv w:val="1"/>
      <w:marLeft w:val="0"/>
      <w:marRight w:val="0"/>
      <w:marTop w:val="0"/>
      <w:marBottom w:val="0"/>
      <w:divBdr>
        <w:top w:val="none" w:sz="0" w:space="0" w:color="auto"/>
        <w:left w:val="none" w:sz="0" w:space="0" w:color="auto"/>
        <w:bottom w:val="none" w:sz="0" w:space="0" w:color="auto"/>
        <w:right w:val="none" w:sz="0" w:space="0" w:color="auto"/>
      </w:divBdr>
    </w:div>
    <w:div w:id="575362535">
      <w:bodyDiv w:val="1"/>
      <w:marLeft w:val="0"/>
      <w:marRight w:val="0"/>
      <w:marTop w:val="0"/>
      <w:marBottom w:val="0"/>
      <w:divBdr>
        <w:top w:val="none" w:sz="0" w:space="0" w:color="auto"/>
        <w:left w:val="none" w:sz="0" w:space="0" w:color="auto"/>
        <w:bottom w:val="none" w:sz="0" w:space="0" w:color="auto"/>
        <w:right w:val="none" w:sz="0" w:space="0" w:color="auto"/>
      </w:divBdr>
    </w:div>
    <w:div w:id="719940035">
      <w:bodyDiv w:val="1"/>
      <w:marLeft w:val="0"/>
      <w:marRight w:val="0"/>
      <w:marTop w:val="0"/>
      <w:marBottom w:val="0"/>
      <w:divBdr>
        <w:top w:val="none" w:sz="0" w:space="0" w:color="auto"/>
        <w:left w:val="none" w:sz="0" w:space="0" w:color="auto"/>
        <w:bottom w:val="none" w:sz="0" w:space="0" w:color="auto"/>
        <w:right w:val="none" w:sz="0" w:space="0" w:color="auto"/>
      </w:divBdr>
      <w:divsChild>
        <w:div w:id="1594632326">
          <w:marLeft w:val="0"/>
          <w:marRight w:val="0"/>
          <w:marTop w:val="0"/>
          <w:marBottom w:val="0"/>
          <w:divBdr>
            <w:top w:val="none" w:sz="0" w:space="0" w:color="auto"/>
            <w:left w:val="none" w:sz="0" w:space="0" w:color="auto"/>
            <w:bottom w:val="none" w:sz="0" w:space="0" w:color="auto"/>
            <w:right w:val="none" w:sz="0" w:space="0" w:color="auto"/>
          </w:divBdr>
          <w:divsChild>
            <w:div w:id="1580747940">
              <w:marLeft w:val="0"/>
              <w:marRight w:val="0"/>
              <w:marTop w:val="0"/>
              <w:marBottom w:val="0"/>
              <w:divBdr>
                <w:top w:val="none" w:sz="0" w:space="0" w:color="auto"/>
                <w:left w:val="none" w:sz="0" w:space="0" w:color="auto"/>
                <w:bottom w:val="none" w:sz="0" w:space="0" w:color="auto"/>
                <w:right w:val="none" w:sz="0" w:space="0" w:color="auto"/>
              </w:divBdr>
              <w:divsChild>
                <w:div w:id="1624262954">
                  <w:marLeft w:val="0"/>
                  <w:marRight w:val="0"/>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2016417658">
                          <w:marLeft w:val="0"/>
                          <w:marRight w:val="0"/>
                          <w:marTop w:val="0"/>
                          <w:marBottom w:val="0"/>
                          <w:divBdr>
                            <w:top w:val="none" w:sz="0" w:space="0" w:color="auto"/>
                            <w:left w:val="none" w:sz="0" w:space="0" w:color="auto"/>
                            <w:bottom w:val="none" w:sz="0" w:space="0" w:color="auto"/>
                            <w:right w:val="none" w:sz="0" w:space="0" w:color="auto"/>
                          </w:divBdr>
                        </w:div>
                      </w:divsChild>
                    </w:div>
                    <w:div w:id="1250000484">
                      <w:marLeft w:val="0"/>
                      <w:marRight w:val="0"/>
                      <w:marTop w:val="0"/>
                      <w:marBottom w:val="0"/>
                      <w:divBdr>
                        <w:top w:val="none" w:sz="0" w:space="0" w:color="auto"/>
                        <w:left w:val="none" w:sz="0" w:space="0" w:color="auto"/>
                        <w:bottom w:val="none" w:sz="0" w:space="0" w:color="auto"/>
                        <w:right w:val="none" w:sz="0" w:space="0" w:color="auto"/>
                      </w:divBdr>
                      <w:divsChild>
                        <w:div w:id="2001806113">
                          <w:marLeft w:val="0"/>
                          <w:marRight w:val="0"/>
                          <w:marTop w:val="0"/>
                          <w:marBottom w:val="0"/>
                          <w:divBdr>
                            <w:top w:val="none" w:sz="0" w:space="0" w:color="auto"/>
                            <w:left w:val="none" w:sz="0" w:space="0" w:color="auto"/>
                            <w:bottom w:val="none" w:sz="0" w:space="0" w:color="auto"/>
                            <w:right w:val="none" w:sz="0" w:space="0" w:color="auto"/>
                          </w:divBdr>
                          <w:divsChild>
                            <w:div w:id="394355405">
                              <w:marLeft w:val="0"/>
                              <w:marRight w:val="0"/>
                              <w:marTop w:val="0"/>
                              <w:marBottom w:val="0"/>
                              <w:divBdr>
                                <w:top w:val="none" w:sz="0" w:space="0" w:color="auto"/>
                                <w:left w:val="none" w:sz="0" w:space="0" w:color="auto"/>
                                <w:bottom w:val="none" w:sz="0" w:space="0" w:color="auto"/>
                                <w:right w:val="none" w:sz="0" w:space="0" w:color="auto"/>
                              </w:divBdr>
                              <w:divsChild>
                                <w:div w:id="982850019">
                                  <w:marLeft w:val="0"/>
                                  <w:marRight w:val="0"/>
                                  <w:marTop w:val="0"/>
                                  <w:marBottom w:val="0"/>
                                  <w:divBdr>
                                    <w:top w:val="none" w:sz="0" w:space="0" w:color="auto"/>
                                    <w:left w:val="none" w:sz="0" w:space="0" w:color="auto"/>
                                    <w:bottom w:val="none" w:sz="0" w:space="0" w:color="auto"/>
                                    <w:right w:val="none" w:sz="0" w:space="0" w:color="auto"/>
                                  </w:divBdr>
                                  <w:divsChild>
                                    <w:div w:id="971980182">
                                      <w:marLeft w:val="0"/>
                                      <w:marRight w:val="0"/>
                                      <w:marTop w:val="0"/>
                                      <w:marBottom w:val="0"/>
                                      <w:divBdr>
                                        <w:top w:val="none" w:sz="0" w:space="0" w:color="auto"/>
                                        <w:left w:val="none" w:sz="0" w:space="0" w:color="auto"/>
                                        <w:bottom w:val="none" w:sz="0" w:space="0" w:color="auto"/>
                                        <w:right w:val="none" w:sz="0" w:space="0" w:color="auto"/>
                                      </w:divBdr>
                                    </w:div>
                                    <w:div w:id="1203131060">
                                      <w:marLeft w:val="0"/>
                                      <w:marRight w:val="0"/>
                                      <w:marTop w:val="0"/>
                                      <w:marBottom w:val="0"/>
                                      <w:divBdr>
                                        <w:top w:val="none" w:sz="0" w:space="0" w:color="auto"/>
                                        <w:left w:val="none" w:sz="0" w:space="0" w:color="auto"/>
                                        <w:bottom w:val="none" w:sz="0" w:space="0" w:color="auto"/>
                                        <w:right w:val="none" w:sz="0" w:space="0" w:color="auto"/>
                                      </w:divBdr>
                                      <w:divsChild>
                                        <w:div w:id="989410620">
                                          <w:marLeft w:val="0"/>
                                          <w:marRight w:val="0"/>
                                          <w:marTop w:val="0"/>
                                          <w:marBottom w:val="0"/>
                                          <w:divBdr>
                                            <w:top w:val="none" w:sz="0" w:space="0" w:color="auto"/>
                                            <w:left w:val="none" w:sz="0" w:space="0" w:color="auto"/>
                                            <w:bottom w:val="none" w:sz="0" w:space="0" w:color="auto"/>
                                            <w:right w:val="none" w:sz="0" w:space="0" w:color="auto"/>
                                          </w:divBdr>
                                          <w:divsChild>
                                            <w:div w:id="12340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2949">
      <w:bodyDiv w:val="1"/>
      <w:marLeft w:val="0"/>
      <w:marRight w:val="0"/>
      <w:marTop w:val="0"/>
      <w:marBottom w:val="0"/>
      <w:divBdr>
        <w:top w:val="none" w:sz="0" w:space="0" w:color="auto"/>
        <w:left w:val="none" w:sz="0" w:space="0" w:color="auto"/>
        <w:bottom w:val="none" w:sz="0" w:space="0" w:color="auto"/>
        <w:right w:val="none" w:sz="0" w:space="0" w:color="auto"/>
      </w:divBdr>
    </w:div>
    <w:div w:id="774518968">
      <w:bodyDiv w:val="1"/>
      <w:marLeft w:val="0"/>
      <w:marRight w:val="0"/>
      <w:marTop w:val="0"/>
      <w:marBottom w:val="0"/>
      <w:divBdr>
        <w:top w:val="none" w:sz="0" w:space="0" w:color="auto"/>
        <w:left w:val="none" w:sz="0" w:space="0" w:color="auto"/>
        <w:bottom w:val="none" w:sz="0" w:space="0" w:color="auto"/>
        <w:right w:val="none" w:sz="0" w:space="0" w:color="auto"/>
      </w:divBdr>
    </w:div>
    <w:div w:id="791024181">
      <w:bodyDiv w:val="1"/>
      <w:marLeft w:val="0"/>
      <w:marRight w:val="0"/>
      <w:marTop w:val="0"/>
      <w:marBottom w:val="0"/>
      <w:divBdr>
        <w:top w:val="none" w:sz="0" w:space="0" w:color="auto"/>
        <w:left w:val="none" w:sz="0" w:space="0" w:color="auto"/>
        <w:bottom w:val="none" w:sz="0" w:space="0" w:color="auto"/>
        <w:right w:val="none" w:sz="0" w:space="0" w:color="auto"/>
      </w:divBdr>
    </w:div>
    <w:div w:id="869341075">
      <w:bodyDiv w:val="1"/>
      <w:marLeft w:val="0"/>
      <w:marRight w:val="0"/>
      <w:marTop w:val="0"/>
      <w:marBottom w:val="0"/>
      <w:divBdr>
        <w:top w:val="none" w:sz="0" w:space="0" w:color="auto"/>
        <w:left w:val="none" w:sz="0" w:space="0" w:color="auto"/>
        <w:bottom w:val="none" w:sz="0" w:space="0" w:color="auto"/>
        <w:right w:val="none" w:sz="0" w:space="0" w:color="auto"/>
      </w:divBdr>
    </w:div>
    <w:div w:id="874585206">
      <w:bodyDiv w:val="1"/>
      <w:marLeft w:val="0"/>
      <w:marRight w:val="0"/>
      <w:marTop w:val="0"/>
      <w:marBottom w:val="0"/>
      <w:divBdr>
        <w:top w:val="none" w:sz="0" w:space="0" w:color="auto"/>
        <w:left w:val="none" w:sz="0" w:space="0" w:color="auto"/>
        <w:bottom w:val="none" w:sz="0" w:space="0" w:color="auto"/>
        <w:right w:val="none" w:sz="0" w:space="0" w:color="auto"/>
      </w:divBdr>
    </w:div>
    <w:div w:id="905841413">
      <w:bodyDiv w:val="1"/>
      <w:marLeft w:val="0"/>
      <w:marRight w:val="0"/>
      <w:marTop w:val="0"/>
      <w:marBottom w:val="0"/>
      <w:divBdr>
        <w:top w:val="none" w:sz="0" w:space="0" w:color="auto"/>
        <w:left w:val="none" w:sz="0" w:space="0" w:color="auto"/>
        <w:bottom w:val="none" w:sz="0" w:space="0" w:color="auto"/>
        <w:right w:val="none" w:sz="0" w:space="0" w:color="auto"/>
      </w:divBdr>
    </w:div>
    <w:div w:id="922959629">
      <w:bodyDiv w:val="1"/>
      <w:marLeft w:val="0"/>
      <w:marRight w:val="0"/>
      <w:marTop w:val="0"/>
      <w:marBottom w:val="0"/>
      <w:divBdr>
        <w:top w:val="none" w:sz="0" w:space="0" w:color="auto"/>
        <w:left w:val="none" w:sz="0" w:space="0" w:color="auto"/>
        <w:bottom w:val="none" w:sz="0" w:space="0" w:color="auto"/>
        <w:right w:val="none" w:sz="0" w:space="0" w:color="auto"/>
      </w:divBdr>
    </w:div>
    <w:div w:id="929971405">
      <w:bodyDiv w:val="1"/>
      <w:marLeft w:val="0"/>
      <w:marRight w:val="0"/>
      <w:marTop w:val="0"/>
      <w:marBottom w:val="0"/>
      <w:divBdr>
        <w:top w:val="none" w:sz="0" w:space="0" w:color="auto"/>
        <w:left w:val="none" w:sz="0" w:space="0" w:color="auto"/>
        <w:bottom w:val="none" w:sz="0" w:space="0" w:color="auto"/>
        <w:right w:val="none" w:sz="0" w:space="0" w:color="auto"/>
      </w:divBdr>
    </w:div>
    <w:div w:id="937523008">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1524033">
      <w:bodyDiv w:val="1"/>
      <w:marLeft w:val="0"/>
      <w:marRight w:val="0"/>
      <w:marTop w:val="0"/>
      <w:marBottom w:val="0"/>
      <w:divBdr>
        <w:top w:val="none" w:sz="0" w:space="0" w:color="auto"/>
        <w:left w:val="none" w:sz="0" w:space="0" w:color="auto"/>
        <w:bottom w:val="none" w:sz="0" w:space="0" w:color="auto"/>
        <w:right w:val="none" w:sz="0" w:space="0" w:color="auto"/>
      </w:divBdr>
    </w:div>
    <w:div w:id="1012220989">
      <w:bodyDiv w:val="1"/>
      <w:marLeft w:val="0"/>
      <w:marRight w:val="0"/>
      <w:marTop w:val="0"/>
      <w:marBottom w:val="0"/>
      <w:divBdr>
        <w:top w:val="none" w:sz="0" w:space="0" w:color="auto"/>
        <w:left w:val="none" w:sz="0" w:space="0" w:color="auto"/>
        <w:bottom w:val="none" w:sz="0" w:space="0" w:color="auto"/>
        <w:right w:val="none" w:sz="0" w:space="0" w:color="auto"/>
      </w:divBdr>
    </w:div>
    <w:div w:id="1026100274">
      <w:bodyDiv w:val="1"/>
      <w:marLeft w:val="0"/>
      <w:marRight w:val="0"/>
      <w:marTop w:val="0"/>
      <w:marBottom w:val="0"/>
      <w:divBdr>
        <w:top w:val="none" w:sz="0" w:space="0" w:color="auto"/>
        <w:left w:val="none" w:sz="0" w:space="0" w:color="auto"/>
        <w:bottom w:val="none" w:sz="0" w:space="0" w:color="auto"/>
        <w:right w:val="none" w:sz="0" w:space="0" w:color="auto"/>
      </w:divBdr>
    </w:div>
    <w:div w:id="1061365174">
      <w:bodyDiv w:val="1"/>
      <w:marLeft w:val="0"/>
      <w:marRight w:val="0"/>
      <w:marTop w:val="0"/>
      <w:marBottom w:val="0"/>
      <w:divBdr>
        <w:top w:val="none" w:sz="0" w:space="0" w:color="auto"/>
        <w:left w:val="none" w:sz="0" w:space="0" w:color="auto"/>
        <w:bottom w:val="none" w:sz="0" w:space="0" w:color="auto"/>
        <w:right w:val="none" w:sz="0" w:space="0" w:color="auto"/>
      </w:divBdr>
    </w:div>
    <w:div w:id="1101295823">
      <w:bodyDiv w:val="1"/>
      <w:marLeft w:val="0"/>
      <w:marRight w:val="0"/>
      <w:marTop w:val="0"/>
      <w:marBottom w:val="0"/>
      <w:divBdr>
        <w:top w:val="none" w:sz="0" w:space="0" w:color="auto"/>
        <w:left w:val="none" w:sz="0" w:space="0" w:color="auto"/>
        <w:bottom w:val="none" w:sz="0" w:space="0" w:color="auto"/>
        <w:right w:val="none" w:sz="0" w:space="0" w:color="auto"/>
      </w:divBdr>
    </w:div>
    <w:div w:id="1278637765">
      <w:bodyDiv w:val="1"/>
      <w:marLeft w:val="0"/>
      <w:marRight w:val="0"/>
      <w:marTop w:val="0"/>
      <w:marBottom w:val="0"/>
      <w:divBdr>
        <w:top w:val="none" w:sz="0" w:space="0" w:color="auto"/>
        <w:left w:val="none" w:sz="0" w:space="0" w:color="auto"/>
        <w:bottom w:val="none" w:sz="0" w:space="0" w:color="auto"/>
        <w:right w:val="none" w:sz="0" w:space="0" w:color="auto"/>
      </w:divBdr>
    </w:div>
    <w:div w:id="1285573062">
      <w:bodyDiv w:val="1"/>
      <w:marLeft w:val="0"/>
      <w:marRight w:val="0"/>
      <w:marTop w:val="0"/>
      <w:marBottom w:val="0"/>
      <w:divBdr>
        <w:top w:val="none" w:sz="0" w:space="0" w:color="auto"/>
        <w:left w:val="none" w:sz="0" w:space="0" w:color="auto"/>
        <w:bottom w:val="none" w:sz="0" w:space="0" w:color="auto"/>
        <w:right w:val="none" w:sz="0" w:space="0" w:color="auto"/>
      </w:divBdr>
    </w:div>
    <w:div w:id="1305038952">
      <w:bodyDiv w:val="1"/>
      <w:marLeft w:val="0"/>
      <w:marRight w:val="0"/>
      <w:marTop w:val="0"/>
      <w:marBottom w:val="0"/>
      <w:divBdr>
        <w:top w:val="none" w:sz="0" w:space="0" w:color="auto"/>
        <w:left w:val="none" w:sz="0" w:space="0" w:color="auto"/>
        <w:bottom w:val="none" w:sz="0" w:space="0" w:color="auto"/>
        <w:right w:val="none" w:sz="0" w:space="0" w:color="auto"/>
      </w:divBdr>
    </w:div>
    <w:div w:id="1320381367">
      <w:bodyDiv w:val="1"/>
      <w:marLeft w:val="0"/>
      <w:marRight w:val="0"/>
      <w:marTop w:val="0"/>
      <w:marBottom w:val="0"/>
      <w:divBdr>
        <w:top w:val="none" w:sz="0" w:space="0" w:color="auto"/>
        <w:left w:val="none" w:sz="0" w:space="0" w:color="auto"/>
        <w:bottom w:val="none" w:sz="0" w:space="0" w:color="auto"/>
        <w:right w:val="none" w:sz="0" w:space="0" w:color="auto"/>
      </w:divBdr>
    </w:div>
    <w:div w:id="1547989676">
      <w:bodyDiv w:val="1"/>
      <w:marLeft w:val="0"/>
      <w:marRight w:val="0"/>
      <w:marTop w:val="0"/>
      <w:marBottom w:val="0"/>
      <w:divBdr>
        <w:top w:val="none" w:sz="0" w:space="0" w:color="auto"/>
        <w:left w:val="none" w:sz="0" w:space="0" w:color="auto"/>
        <w:bottom w:val="none" w:sz="0" w:space="0" w:color="auto"/>
        <w:right w:val="none" w:sz="0" w:space="0" w:color="auto"/>
      </w:divBdr>
    </w:div>
    <w:div w:id="1730106487">
      <w:bodyDiv w:val="1"/>
      <w:marLeft w:val="0"/>
      <w:marRight w:val="0"/>
      <w:marTop w:val="0"/>
      <w:marBottom w:val="0"/>
      <w:divBdr>
        <w:top w:val="none" w:sz="0" w:space="0" w:color="auto"/>
        <w:left w:val="none" w:sz="0" w:space="0" w:color="auto"/>
        <w:bottom w:val="none" w:sz="0" w:space="0" w:color="auto"/>
        <w:right w:val="none" w:sz="0" w:space="0" w:color="auto"/>
      </w:divBdr>
      <w:divsChild>
        <w:div w:id="87504108">
          <w:marLeft w:val="0"/>
          <w:marRight w:val="0"/>
          <w:marTop w:val="0"/>
          <w:marBottom w:val="0"/>
          <w:divBdr>
            <w:top w:val="none" w:sz="0" w:space="0" w:color="auto"/>
            <w:left w:val="none" w:sz="0" w:space="0" w:color="auto"/>
            <w:bottom w:val="none" w:sz="0" w:space="0" w:color="auto"/>
            <w:right w:val="none" w:sz="0" w:space="0" w:color="auto"/>
          </w:divBdr>
          <w:divsChild>
            <w:div w:id="739866532">
              <w:marLeft w:val="0"/>
              <w:marRight w:val="0"/>
              <w:marTop w:val="0"/>
              <w:marBottom w:val="0"/>
              <w:divBdr>
                <w:top w:val="none" w:sz="0" w:space="0" w:color="auto"/>
                <w:left w:val="none" w:sz="0" w:space="0" w:color="auto"/>
                <w:bottom w:val="none" w:sz="0" w:space="0" w:color="auto"/>
                <w:right w:val="none" w:sz="0" w:space="0" w:color="auto"/>
              </w:divBdr>
              <w:divsChild>
                <w:div w:id="1520120186">
                  <w:marLeft w:val="0"/>
                  <w:marRight w:val="0"/>
                  <w:marTop w:val="0"/>
                  <w:marBottom w:val="0"/>
                  <w:divBdr>
                    <w:top w:val="none" w:sz="0" w:space="0" w:color="auto"/>
                    <w:left w:val="none" w:sz="0" w:space="0" w:color="auto"/>
                    <w:bottom w:val="none" w:sz="0" w:space="0" w:color="auto"/>
                    <w:right w:val="none" w:sz="0" w:space="0" w:color="auto"/>
                  </w:divBdr>
                  <w:divsChild>
                    <w:div w:id="763304253">
                      <w:marLeft w:val="0"/>
                      <w:marRight w:val="0"/>
                      <w:marTop w:val="0"/>
                      <w:marBottom w:val="0"/>
                      <w:divBdr>
                        <w:top w:val="none" w:sz="0" w:space="0" w:color="auto"/>
                        <w:left w:val="none" w:sz="0" w:space="0" w:color="auto"/>
                        <w:bottom w:val="none" w:sz="0" w:space="0" w:color="auto"/>
                        <w:right w:val="none" w:sz="0" w:space="0" w:color="auto"/>
                      </w:divBdr>
                      <w:divsChild>
                        <w:div w:id="1425374018">
                          <w:marLeft w:val="0"/>
                          <w:marRight w:val="0"/>
                          <w:marTop w:val="0"/>
                          <w:marBottom w:val="0"/>
                          <w:divBdr>
                            <w:top w:val="none" w:sz="0" w:space="0" w:color="auto"/>
                            <w:left w:val="none" w:sz="0" w:space="0" w:color="auto"/>
                            <w:bottom w:val="none" w:sz="0" w:space="0" w:color="auto"/>
                            <w:right w:val="none" w:sz="0" w:space="0" w:color="auto"/>
                          </w:divBdr>
                          <w:divsChild>
                            <w:div w:id="1756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2067">
      <w:bodyDiv w:val="1"/>
      <w:marLeft w:val="0"/>
      <w:marRight w:val="0"/>
      <w:marTop w:val="0"/>
      <w:marBottom w:val="0"/>
      <w:divBdr>
        <w:top w:val="none" w:sz="0" w:space="0" w:color="auto"/>
        <w:left w:val="none" w:sz="0" w:space="0" w:color="auto"/>
        <w:bottom w:val="none" w:sz="0" w:space="0" w:color="auto"/>
        <w:right w:val="none" w:sz="0" w:space="0" w:color="auto"/>
      </w:divBdr>
    </w:div>
    <w:div w:id="1862888414">
      <w:bodyDiv w:val="1"/>
      <w:marLeft w:val="0"/>
      <w:marRight w:val="0"/>
      <w:marTop w:val="0"/>
      <w:marBottom w:val="0"/>
      <w:divBdr>
        <w:top w:val="none" w:sz="0" w:space="0" w:color="auto"/>
        <w:left w:val="none" w:sz="0" w:space="0" w:color="auto"/>
        <w:bottom w:val="none" w:sz="0" w:space="0" w:color="auto"/>
        <w:right w:val="none" w:sz="0" w:space="0" w:color="auto"/>
      </w:divBdr>
    </w:div>
    <w:div w:id="189041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2.jpeg"/></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github.com/LuimarcoCarrascalDiaz/UIClones" TargetMode="External"/><Relationship Id="rId21" Type="http://schemas.openxmlformats.org/officeDocument/2006/relationships/image" Target="media/image6.png"/><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52C80E5D48864BB1CC2E827F1CCF13" ma:contentTypeVersion="17" ma:contentTypeDescription="Crear nuevo documento." ma:contentTypeScope="" ma:versionID="b2f74493323302337dcfeb15d50f05ef">
  <xsd:schema xmlns:xsd="http://www.w3.org/2001/XMLSchema" xmlns:xs="http://www.w3.org/2001/XMLSchema" xmlns:p="http://schemas.microsoft.com/office/2006/metadata/properties" xmlns:ns3="f986022f-7798-4590-b9d6-0f6162a99005" xmlns:ns4="e39426e6-ffaf-4a1a-802e-59054cf3f6da" targetNamespace="http://schemas.microsoft.com/office/2006/metadata/properties" ma:root="true" ma:fieldsID="2c7271376f2f0f5ee7a2ff32e74db020" ns3:_="" ns4:_="">
    <xsd:import namespace="f986022f-7798-4590-b9d6-0f6162a99005"/>
    <xsd:import namespace="e39426e6-ffaf-4a1a-802e-59054cf3f6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6022f-7798-4590-b9d6-0f6162a99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9426e6-ffaf-4a1a-802e-59054cf3f6d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86022f-7798-4590-b9d6-0f6162a9900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A3A19-6D07-4421-91EF-238279704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6022f-7798-4590-b9d6-0f6162a99005"/>
    <ds:schemaRef ds:uri="e39426e6-ffaf-4a1a-802e-59054cf3f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41231-05C2-47B1-9BAC-0FAED0BF0758}">
  <ds:schemaRefs>
    <ds:schemaRef ds:uri="http://schemas.microsoft.com/sharepoint/v3/contenttype/forms"/>
  </ds:schemaRefs>
</ds:datastoreItem>
</file>

<file path=customXml/itemProps3.xml><?xml version="1.0" encoding="utf-8"?>
<ds:datastoreItem xmlns:ds="http://schemas.openxmlformats.org/officeDocument/2006/customXml" ds:itemID="{63522847-BA01-4EE9-842A-94F7E37C202E}">
  <ds:schemaRefs>
    <ds:schemaRef ds:uri="http://schemas.microsoft.com/office/2006/metadata/properties"/>
    <ds:schemaRef ds:uri="http://schemas.microsoft.com/office/infopath/2007/PartnerControls"/>
    <ds:schemaRef ds:uri="f986022f-7798-4590-b9d6-0f6162a99005"/>
  </ds:schemaRefs>
</ds:datastoreItem>
</file>

<file path=customXml/itemProps4.xml><?xml version="1.0" encoding="utf-8"?>
<ds:datastoreItem xmlns:ds="http://schemas.openxmlformats.org/officeDocument/2006/customXml" ds:itemID="{8E3C9C97-B12D-3944-89D5-A9CBFBA3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53</Pages>
  <Words>7269</Words>
  <Characters>39982</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Luimarco Daniel Santiago Carrascal Diaz</dc:creator>
  <cp:keywords/>
  <dc:description/>
  <cp:lastModifiedBy>luimarco carrascal diaz</cp:lastModifiedBy>
  <cp:revision>2</cp:revision>
  <cp:lastPrinted>2024-06-24T19:13:00Z</cp:lastPrinted>
  <dcterms:created xsi:type="dcterms:W3CDTF">2024-12-14T02:23:00Z</dcterms:created>
  <dcterms:modified xsi:type="dcterms:W3CDTF">2024-12-14T02:23:00Z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0x0101005E52C80E5D48864BB1CC2E827F1CCF13</vt:lpwstr>
  </property>
</Properties>
</file>